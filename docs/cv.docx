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微软雅黑" w:hAnsi="微软雅黑" w:eastAsia="微软雅黑" w:cs="微软雅黑"/>
          <w:b/>
          <w:spacing w:val="2"/>
          <w:sz w:val="32"/>
        </w:rPr>
      </w:pPr>
      <w:r>
        <w:rPr>
          <w:rFonts w:hint="eastAsia" w:ascii="微软雅黑" w:hAnsi="微软雅黑" w:eastAsia="微软雅黑" w:cs="微软雅黑"/>
          <w:b/>
          <w:spacing w:val="2"/>
          <w:sz w:val="32"/>
        </w:rPr>
        <w:t>张云舒</w:t>
      </w:r>
    </w:p>
    <w:p>
      <w:pPr>
        <w:widowControl/>
        <w:tabs>
          <w:tab w:val="left" w:pos="420"/>
        </w:tabs>
        <w:spacing w:line="0" w:lineRule="atLeast"/>
        <w:jc w:val="center"/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0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1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电话: </w:t>
      </w:r>
      <w:r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2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+8613759907586</w:t>
      </w: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3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| 邮箱: </w:t>
      </w:r>
      <w:r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4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1633002378</w:t>
      </w: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5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@</w:t>
      </w:r>
      <w:r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6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qq.</w:t>
      </w: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7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com| 微信：</w:t>
      </w:r>
      <w:r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8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lulala1921</w:t>
      </w: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9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| 性别：女</w:t>
      </w:r>
    </w:p>
    <w:p>
      <w:pPr>
        <w:pBdr>
          <w:bottom w:val="single" w:color="auto" w:sz="4" w:space="1"/>
        </w:pBdr>
        <w:tabs>
          <w:tab w:val="left" w:pos="142"/>
        </w:tabs>
        <w:spacing w:before="48" w:beforeLines="20" w:line="360" w:lineRule="exact"/>
        <w:rPr>
          <w:rFonts w:ascii="微软雅黑" w:hAnsi="微软雅黑" w:eastAsia="微软雅黑" w:cs="微软雅黑"/>
          <w:b/>
          <w:color w:val="000000" w:themeColor="text1"/>
          <w:spacing w:val="2"/>
          <w:sz w:val="20"/>
          <w:szCs w:val="20"/>
          <w:rPrChange w:id="10" w:author="阿特丽斯耸耸肩" w:date="2024-01-03T15:41:47Z">
            <w:rPr>
              <w:rFonts w:ascii="微软雅黑" w:hAnsi="微软雅黑" w:eastAsia="微软雅黑" w:cs="微软雅黑"/>
              <w:b/>
              <w:spacing w:val="2"/>
              <w:sz w:val="22"/>
              <w:szCs w:val="22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pacing w:val="2"/>
          <w:sz w:val="20"/>
          <w:szCs w:val="20"/>
          <w:rPrChange w:id="11" w:author="阿特丽斯耸耸肩" w:date="2024-01-03T15:41:47Z">
            <w:rPr>
              <w:rFonts w:hint="eastAsia" w:ascii="微软雅黑" w:hAnsi="微软雅黑" w:eastAsia="微软雅黑" w:cs="微软雅黑"/>
              <w:b/>
              <w:spacing w:val="2"/>
              <w:sz w:val="22"/>
              <w:szCs w:val="22"/>
            </w:rPr>
          </w:rPrChange>
          <w14:textFill>
            <w14:solidFill>
              <w14:schemeClr w14:val="tx1"/>
            </w14:solidFill>
          </w14:textFill>
        </w:rPr>
        <w:t>教育背景</w:t>
      </w:r>
    </w:p>
    <w:p>
      <w:pPr>
        <w:tabs>
          <w:tab w:val="left" w:pos="8480"/>
        </w:tabs>
        <w:spacing w:line="320" w:lineRule="exact"/>
        <w:ind w:right="-48" w:rightChars="-23"/>
        <w:jc w:val="both"/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3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12" w:author="阿特丽斯耸耸肩" w:date="2024-01-03T15:39:05Z">
          <w:pPr>
            <w:tabs>
              <w:tab w:val="left" w:pos="8480"/>
            </w:tabs>
            <w:spacing w:line="320" w:lineRule="exact"/>
            <w:ind w:right="-48" w:rightChars="-23"/>
            <w:jc w:val="left"/>
          </w:pPr>
        </w:pPrChange>
      </w:pP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4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多伦多大学圣乔治主校区，数学统计学士                              </w:t>
      </w:r>
      <w:del w:id="15" w:author="阿特丽斯耸耸肩" w:date="2024-01-03T15:40:02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16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</w:delText>
        </w:r>
      </w:del>
      <w:del w:id="18" w:author="阿特丽斯耸耸肩" w:date="2024-01-03T15:40:01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19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     </w:delText>
        </w:r>
      </w:del>
      <w:del w:id="21" w:author="阿特丽斯耸耸肩" w:date="2024-01-03T15:40:00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22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</w:delText>
        </w:r>
      </w:del>
      <w:del w:id="24" w:author="阿特丽斯耸耸肩" w:date="2024-01-03T15:37:49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25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</w:delText>
        </w:r>
      </w:del>
      <w:del w:id="27" w:author="阿特丽斯耸耸肩" w:date="2024-01-03T15:37:48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28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    </w:delText>
        </w:r>
      </w:del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30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多伦多, 20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31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21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32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.09-</w:t>
      </w:r>
      <w:ins w:id="33" w:author="阿特丽斯耸耸肩" w:date="2024-01-03T15:37:36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lang w:val="en-US" w:eastAsia="zh-CN"/>
            <w:rPrChange w:id="34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预计</w:t>
        </w:r>
      </w:ins>
      <w:ins w:id="36" w:author="阿特丽斯耸耸肩" w:date="2024-01-03T15:37:37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lang w:val="en-US" w:eastAsia="zh-CN"/>
            <w:rPrChange w:id="37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2</w:t>
        </w:r>
      </w:ins>
      <w:ins w:id="39" w:author="阿特丽斯耸耸肩" w:date="2024-01-03T15:37:38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lang w:val="en-US" w:eastAsia="zh-CN"/>
            <w:rPrChange w:id="40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025</w:t>
        </w:r>
      </w:ins>
      <w:ins w:id="42" w:author="阿特丽斯耸耸肩" w:date="2024-01-03T15:37:41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lang w:val="en-US" w:eastAsia="zh-CN"/>
            <w:rPrChange w:id="43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.</w:t>
        </w:r>
      </w:ins>
      <w:ins w:id="45" w:author="阿特丽斯耸耸肩" w:date="2024-01-03T15:37:42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lang w:val="en-US" w:eastAsia="zh-CN"/>
            <w:rPrChange w:id="46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06</w:t>
        </w:r>
      </w:ins>
      <w:del w:id="48" w:author="阿特丽斯耸耸肩" w:date="2024-01-03T15:37:44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49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>至今</w:delText>
        </w:r>
      </w:del>
    </w:p>
    <w:p>
      <w:pPr>
        <w:pStyle w:val="26"/>
        <w:numPr>
          <w:ilvl w:val="0"/>
          <w:numId w:val="2"/>
          <w:ins w:id="52" w:author="阿特丽斯耸耸肩" w:date="2024-01-03T15:42:06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ins w:id="53" w:author="阿特丽斯耸耸肩" w:date="2024-01-03T15:38:45Z"/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54" w:author="阿特丽斯耸耸肩" w:date="2024-01-03T15:41:47Z">
            <w:rPr>
              <w:ins w:id="55" w:author="阿特丽斯耸耸肩" w:date="2024-01-03T15:38:45Z"/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51" w:author="阿特丽斯耸耸肩" w:date="2024-01-03T15:42:06Z">
          <w:pPr>
            <w:pStyle w:val="26"/>
            <w:numPr>
              <w:ilvl w:val="0"/>
              <w:numId w:val="1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ins w:id="56" w:author="阿特丽斯耸耸肩" w:date="2024-01-03T15:37:59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val="en-US" w:eastAsia="zh-CN"/>
            <w:rPrChange w:id="57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相关</w:t>
        </w:r>
      </w:ins>
      <w:ins w:id="59" w:author="阿特丽斯耸耸肩" w:date="2024-01-03T15:38:01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val="en-US" w:eastAsia="zh-CN"/>
            <w:rPrChange w:id="60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课程</w:t>
        </w:r>
      </w:ins>
      <w:ins w:id="62" w:author="阿特丽斯耸耸肩" w:date="2024-01-03T15:38:02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val="en-US" w:eastAsia="zh-CN"/>
            <w:rPrChange w:id="63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：</w:t>
        </w:r>
      </w:ins>
      <w:del w:id="65" w:author="阿特丽斯耸耸肩" w:date="2024-01-03T15:37:57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66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>多伦多大学主修</w:delText>
        </w:r>
      </w:del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68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数学理论和统计分析（双专业）</w:t>
      </w:r>
      <w:ins w:id="69" w:author="阿特丽斯耸耸肩" w:date="2024-01-03T15:38:14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70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、</w:t>
        </w:r>
      </w:ins>
      <w:del w:id="72" w:author="阿特丽斯耸耸肩" w:date="2024-01-03T15:38:13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73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>代表课程例如：</w:delText>
        </w:r>
      </w:del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75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线性代数</w:t>
      </w:r>
      <w:ins w:id="76" w:author="阿特丽斯耸耸肩" w:date="2024-01-03T15:38:16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77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、</w:t>
        </w:r>
      </w:ins>
      <w:del w:id="79" w:author="阿特丽斯耸耸肩" w:date="2024-01-03T15:38:16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80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>，</w:delText>
        </w:r>
      </w:del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82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数学论证</w:t>
      </w:r>
      <w:ins w:id="83" w:author="阿特丽斯耸耸肩" w:date="2024-01-03T15:38:18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84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、</w:t>
        </w:r>
      </w:ins>
      <w:del w:id="86" w:author="阿特丽斯耸耸肩" w:date="2024-01-03T15:38:17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87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>，</w:delText>
        </w:r>
      </w:del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89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复数变量</w:t>
      </w:r>
      <w:ins w:id="90" w:author="阿特丽斯耸耸肩" w:date="2024-01-03T15:38:21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91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、</w:t>
        </w:r>
      </w:ins>
      <w:del w:id="93" w:author="阿特丽斯耸耸肩" w:date="2024-01-03T15:38:19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94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>和</w:delText>
        </w:r>
      </w:del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96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非线性优化</w:t>
      </w:r>
      <w:ins w:id="97" w:author="阿特丽斯耸耸肩" w:date="2024-01-03T15:38:23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98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、</w:t>
        </w:r>
      </w:ins>
      <w:ins w:id="100" w:author="阿特丽斯耸耸肩" w:date="2024-01-03T15:38:23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101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t>R语言</w:t>
        </w:r>
      </w:ins>
      <w:ins w:id="103" w:author="阿特丽斯耸耸肩" w:date="2024-01-03T15:38:31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104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、</w:t>
        </w:r>
      </w:ins>
      <w:ins w:id="106" w:author="阿特丽斯耸耸肩" w:date="2024-01-03T15:38:23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107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t>Python</w:t>
        </w:r>
      </w:ins>
      <w:ins w:id="109" w:author="阿特丽斯耸耸肩" w:date="2024-01-03T15:38:34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110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、</w:t>
        </w:r>
      </w:ins>
      <w:ins w:id="112" w:author="阿特丽斯耸耸肩" w:date="2024-01-03T15:38:23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113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t>有机化学</w:t>
        </w:r>
      </w:ins>
      <w:ins w:id="115" w:author="阿特丽斯耸耸肩" w:date="2024-01-03T15:38:36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116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、</w:t>
        </w:r>
      </w:ins>
      <w:ins w:id="118" w:author="阿特丽斯耸耸肩" w:date="2024-01-03T15:38:23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119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t>无机化学</w:t>
        </w:r>
      </w:ins>
      <w:ins w:id="121" w:author="阿特丽斯耸耸肩" w:date="2024-01-03T15:38:37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122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、</w:t>
        </w:r>
      </w:ins>
      <w:ins w:id="124" w:author="阿特丽斯耸耸肩" w:date="2024-01-03T15:38:23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125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t>营养学</w:t>
        </w:r>
      </w:ins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127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等</w:t>
      </w:r>
      <w:ins w:id="128" w:author="阿特丽斯耸耸肩" w:date="2024-01-03T15:42:35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14:textFill>
              <w14:solidFill>
                <w14:schemeClr w14:val="tx1"/>
              </w14:solidFill>
            </w14:textFill>
          </w:rPr>
          <w:t>。</w:t>
        </w:r>
      </w:ins>
    </w:p>
    <w:p>
      <w:pPr>
        <w:pStyle w:val="26"/>
        <w:numPr>
          <w:ilvl w:val="0"/>
          <w:numId w:val="1"/>
        </w:numPr>
        <w:tabs>
          <w:tab w:val="left" w:pos="8480"/>
        </w:tabs>
        <w:spacing w:line="320" w:lineRule="exact"/>
        <w:ind w:right="-48" w:rightChars="-23" w:firstLineChars="0"/>
        <w:jc w:val="both"/>
        <w:rPr>
          <w:del w:id="130" w:author="阿特丽斯耸耸肩" w:date="2024-01-03T15:38:43Z"/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131" w:author="阿特丽斯耸耸肩" w:date="2024-01-03T15:41:47Z">
            <w:rPr>
              <w:del w:id="132" w:author="阿特丽斯耸耸肩" w:date="2024-01-03T15:38:43Z"/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129" w:author="阿特丽斯耸耸肩" w:date="2024-01-03T15:39:05Z">
          <w:pPr>
            <w:pStyle w:val="26"/>
            <w:numPr>
              <w:ilvl w:val="0"/>
              <w:numId w:val="1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</w:p>
    <w:p>
      <w:pPr>
        <w:pStyle w:val="26"/>
        <w:numPr>
          <w:ilvl w:val="-1"/>
          <w:numId w:val="0"/>
        </w:numPr>
        <w:tabs>
          <w:tab w:val="left" w:pos="8480"/>
        </w:tabs>
        <w:spacing w:line="320" w:lineRule="exact"/>
        <w:ind w:left="0" w:right="-48" w:rightChars="-23" w:firstLine="0" w:firstLineChars="0"/>
        <w:jc w:val="both"/>
        <w:rPr>
          <w:del w:id="134" w:author="阿特丽斯耸耸肩" w:date="2024-01-03T15:38:43Z"/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135" w:author="阿特丽斯耸耸肩" w:date="2024-01-03T15:41:47Z">
            <w:rPr>
              <w:del w:id="136" w:author="阿特丽斯耸耸肩" w:date="2024-01-03T15:38:43Z"/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133" w:author="阿特丽斯耸耸肩" w:date="2024-01-03T15:39:05Z">
          <w:pPr>
            <w:pStyle w:val="26"/>
            <w:numPr>
              <w:ilvl w:val="0"/>
              <w:numId w:val="1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del w:id="137" w:author="阿特丽斯耸耸肩" w:date="2024-01-03T15:38:43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138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>熟悉R语言，Python，有机化学，无机化学，营养学等</w:delText>
        </w:r>
      </w:del>
    </w:p>
    <w:p>
      <w:pPr>
        <w:tabs>
          <w:tab w:val="left" w:pos="8480"/>
        </w:tabs>
        <w:spacing w:line="320" w:lineRule="exact"/>
        <w:ind w:right="-48" w:rightChars="-23"/>
        <w:jc w:val="both"/>
        <w:rPr>
          <w:del w:id="141" w:author="阿特丽斯耸耸肩" w:date="2024-01-03T15:38:43Z"/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142" w:author="阿特丽斯耸耸肩" w:date="2024-01-03T15:41:47Z">
            <w:rPr>
              <w:del w:id="143" w:author="阿特丽斯耸耸肩" w:date="2024-01-03T15:38:43Z"/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140" w:author="阿特丽斯耸耸肩" w:date="2024-01-03T15:39:05Z">
          <w:pPr>
            <w:tabs>
              <w:tab w:val="left" w:pos="8480"/>
            </w:tabs>
            <w:spacing w:line="320" w:lineRule="exact"/>
            <w:ind w:right="-48" w:rightChars="-23"/>
            <w:jc w:val="left"/>
          </w:pPr>
        </w:pPrChange>
      </w:pPr>
    </w:p>
    <w:p>
      <w:pPr>
        <w:tabs>
          <w:tab w:val="left" w:pos="8480"/>
        </w:tabs>
        <w:spacing w:line="300" w:lineRule="exact"/>
        <w:ind w:right="-48" w:rightChars="-23"/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44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45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曼彻斯特大学，国际交换生 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46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47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                                     </w:t>
      </w:r>
      <w:del w:id="148" w:author="阿特丽斯耸耸肩" w:date="2024-01-03T15:40:04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149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</w:delText>
        </w:r>
      </w:del>
      <w:del w:id="151" w:author="阿特丽斯耸耸肩" w:date="2024-01-03T15:40:03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152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 </w:delText>
        </w:r>
      </w:del>
      <w:del w:id="154" w:author="阿特丽斯耸耸肩" w:date="2024-01-03T15:40:03Z">
        <w:r>
          <w:rPr>
            <w:rFonts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155" w:author="阿特丽斯耸耸肩" w:date="2024-01-03T15:41:47Z">
              <w:rPr>
                <w:rFonts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</w:delText>
        </w:r>
      </w:del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57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曼彻斯特,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58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59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20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60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61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.0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62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63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-20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64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65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.0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66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6</w:t>
      </w:r>
    </w:p>
    <w:p>
      <w:pPr>
        <w:pStyle w:val="23"/>
        <w:widowControl/>
        <w:numPr>
          <w:ilvl w:val="0"/>
          <w:numId w:val="3"/>
        </w:numPr>
        <w:autoSpaceDE w:val="0"/>
        <w:autoSpaceDN w:val="0"/>
        <w:adjustRightInd w:val="0"/>
        <w:spacing w:line="300" w:lineRule="exact"/>
        <w:ind w:right="-29" w:rightChars="-14" w:firstLineChars="0"/>
        <w:jc w:val="both"/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168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167" w:author="阿特丽斯耸耸肩" w:date="2024-01-03T15:39:05Z">
          <w:pPr>
            <w:pStyle w:val="23"/>
            <w:widowControl/>
            <w:numPr>
              <w:ilvl w:val="0"/>
              <w:numId w:val="3"/>
            </w:numPr>
            <w:autoSpaceDE w:val="0"/>
            <w:autoSpaceDN w:val="0"/>
            <w:adjustRightInd w:val="0"/>
            <w:spacing w:line="300" w:lineRule="exact"/>
            <w:ind w:right="-29" w:rightChars="-14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169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在曼彻斯特大学为期一年交换，期间学习统计学，概率学，数学群论，代数结构，生物技术，解剖学，免疫学等</w:t>
      </w:r>
      <w:ins w:id="170" w:author="阿特丽斯耸耸肩" w:date="2024-01-03T15:42:37Z">
        <w:r>
          <w:rPr>
            <w:rFonts w:hint="eastAsia" w:ascii="微软雅黑" w:hAnsi="微软雅黑" w:eastAsia="微软雅黑" w:cs="微软雅黑"/>
            <w:color w:val="000000" w:themeColor="text1"/>
            <w:spacing w:val="2"/>
            <w:sz w:val="20"/>
            <w:szCs w:val="20"/>
            <w:lang w:eastAsia="zh-CN"/>
            <w14:textFill>
              <w14:solidFill>
                <w14:schemeClr w14:val="tx1"/>
              </w14:solidFill>
            </w14:textFill>
          </w:rPr>
          <w:t>。</w:t>
        </w:r>
      </w:ins>
    </w:p>
    <w:p>
      <w:pPr>
        <w:tabs>
          <w:tab w:val="left" w:pos="8480"/>
        </w:tabs>
        <w:spacing w:line="300" w:lineRule="exact"/>
        <w:ind w:right="-48" w:rightChars="-23"/>
        <w:jc w:val="both"/>
        <w:rPr>
          <w:rFonts w:ascii="微软雅黑" w:hAnsi="微软雅黑" w:eastAsia="微软雅黑" w:cs="微软雅黑"/>
          <w:iCs/>
          <w:color w:val="000000" w:themeColor="text1"/>
          <w:spacing w:val="2"/>
          <w:sz w:val="20"/>
          <w:szCs w:val="20"/>
          <w:rPrChange w:id="172" w:author="阿特丽斯耸耸肩" w:date="2024-01-03T15:41:47Z">
            <w:rPr>
              <w:rFonts w:ascii="微软雅黑" w:hAnsi="微软雅黑" w:eastAsia="微软雅黑" w:cs="微软雅黑"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171" w:author="阿特丽斯耸耸肩" w:date="2024-01-03T15:39:05Z">
          <w:pPr>
            <w:tabs>
              <w:tab w:val="left" w:pos="8480"/>
            </w:tabs>
            <w:spacing w:line="300" w:lineRule="exact"/>
            <w:ind w:right="-48" w:rightChars="-23"/>
            <w:jc w:val="left"/>
          </w:pPr>
        </w:pPrChange>
      </w:pPr>
      <w:r>
        <w:rPr>
          <w:rFonts w:hint="eastAsia" w:ascii="微软雅黑" w:hAnsi="微软雅黑" w:eastAsia="微软雅黑" w:cs="微软雅黑"/>
          <w:iCs/>
          <w:color w:val="000000" w:themeColor="text1"/>
          <w:spacing w:val="2"/>
          <w:sz w:val="20"/>
          <w:szCs w:val="20"/>
          <w:rPrChange w:id="173" w:author="阿特丽斯耸耸肩" w:date="2024-01-03T15:41:47Z">
            <w:rPr>
              <w:rFonts w:hint="eastAsia" w:ascii="微软雅黑" w:hAnsi="微软雅黑" w:eastAsia="微软雅黑" w:cs="微软雅黑"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</w:t>
      </w:r>
    </w:p>
    <w:p>
      <w:pPr>
        <w:pBdr>
          <w:bottom w:val="single" w:color="auto" w:sz="4" w:space="1"/>
        </w:pBdr>
        <w:tabs>
          <w:tab w:val="left" w:pos="142"/>
        </w:tabs>
        <w:spacing w:before="48" w:beforeLines="20" w:line="360" w:lineRule="exact"/>
        <w:rPr>
          <w:rFonts w:ascii="微软雅黑" w:hAnsi="微软雅黑" w:eastAsia="微软雅黑" w:cs="微软雅黑"/>
          <w:b/>
          <w:color w:val="000000" w:themeColor="text1"/>
          <w:spacing w:val="2"/>
          <w:sz w:val="20"/>
          <w:szCs w:val="20"/>
          <w:rPrChange w:id="174" w:author="阿特丽斯耸耸肩" w:date="2024-01-03T15:41:47Z">
            <w:rPr>
              <w:rFonts w:ascii="微软雅黑" w:hAnsi="微软雅黑" w:eastAsia="微软雅黑" w:cs="微软雅黑"/>
              <w:b/>
              <w:spacing w:val="2"/>
              <w:sz w:val="22"/>
              <w:szCs w:val="22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pacing w:val="2"/>
          <w:sz w:val="20"/>
          <w:szCs w:val="20"/>
          <w:rPrChange w:id="175" w:author="阿特丽斯耸耸肩" w:date="2024-01-03T15:41:47Z">
            <w:rPr>
              <w:rFonts w:hint="eastAsia" w:ascii="微软雅黑" w:hAnsi="微软雅黑" w:eastAsia="微软雅黑" w:cs="微软雅黑"/>
              <w:b/>
              <w:spacing w:val="2"/>
              <w:sz w:val="22"/>
              <w:szCs w:val="22"/>
            </w:rPr>
          </w:rPrChange>
          <w14:textFill>
            <w14:solidFill>
              <w14:schemeClr w14:val="tx1"/>
            </w14:solidFill>
          </w14:textFill>
        </w:rPr>
        <w:t>实习经验</w:t>
      </w:r>
    </w:p>
    <w:p>
      <w:pPr>
        <w:tabs>
          <w:tab w:val="left" w:pos="8480"/>
        </w:tabs>
        <w:spacing w:line="320" w:lineRule="exact"/>
        <w:ind w:right="-48" w:rightChars="-23"/>
        <w:jc w:val="both"/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77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176" w:author="阿特丽斯耸耸肩" w:date="2024-01-03T15:39:05Z">
          <w:pPr>
            <w:tabs>
              <w:tab w:val="left" w:pos="8480"/>
            </w:tabs>
            <w:spacing w:line="320" w:lineRule="exact"/>
            <w:ind w:right="-48" w:rightChars="-23"/>
            <w:jc w:val="left"/>
          </w:pPr>
        </w:pPrChange>
      </w:pP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78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上海泷淇文化传播有限公司，助教 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79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80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                                  </w:t>
      </w:r>
      <w:del w:id="181" w:author="阿特丽斯耸耸肩" w:date="2024-01-03T15:40:06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182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</w:delText>
        </w:r>
      </w:del>
      <w:del w:id="184" w:author="阿特丽斯耸耸肩" w:date="2024-01-03T15:40:05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185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  </w:delText>
        </w:r>
      </w:del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87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上海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87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，20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88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89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.0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90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91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-20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92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93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.0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194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9 </w:t>
      </w:r>
    </w:p>
    <w:p>
      <w:pPr>
        <w:pStyle w:val="26"/>
        <w:numPr>
          <w:ilvl w:val="0"/>
          <w:numId w:val="2"/>
          <w:ins w:id="196" w:author="阿特丽斯耸耸肩" w:date="2024-01-03T15:42:06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197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195" w:author="阿特丽斯耸耸肩" w:date="2024-01-03T15:42:06Z">
          <w:pPr>
            <w:pStyle w:val="26"/>
            <w:numPr>
              <w:ilvl w:val="0"/>
              <w:numId w:val="1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198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为更好地提供优质的教学视频服务，从知网，</w:t>
      </w:r>
      <w:r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199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Google Scholar</w:t>
      </w: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00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，Web</w:t>
      </w:r>
      <w:r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01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02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of</w:t>
      </w:r>
      <w:r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03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04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Science等渠道，搜集匹配客户需求的数据，汇总后能够根据客户具体情况定制个性化的教学视频计划，被负责人肯定</w:t>
      </w:r>
      <w:ins w:id="205" w:author="阿特丽斯耸耸肩" w:date="2024-01-03T15:39:39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206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；</w:t>
        </w:r>
      </w:ins>
    </w:p>
    <w:p>
      <w:pPr>
        <w:pStyle w:val="26"/>
        <w:numPr>
          <w:ilvl w:val="0"/>
          <w:numId w:val="2"/>
          <w:ins w:id="209" w:author="阿特丽斯耸耸肩" w:date="2024-01-03T15:42:06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10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208" w:author="阿特丽斯耸耸肩" w:date="2024-01-03T15:42:06Z">
          <w:pPr>
            <w:pStyle w:val="26"/>
            <w:numPr>
              <w:ilvl w:val="0"/>
              <w:numId w:val="1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11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为调动客户积极性，采取多种学习方式，辅助讲解加拿大安大略省OSSD（</w:t>
      </w:r>
      <w:r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12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MPM2D, MCR3U</w:t>
      </w: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13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）</w:t>
      </w:r>
      <w:ins w:id="214" w:author="阿特丽斯耸耸肩" w:date="2024-01-03T15:39:40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215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；</w:t>
        </w:r>
      </w:ins>
    </w:p>
    <w:p>
      <w:pPr>
        <w:pStyle w:val="26"/>
        <w:numPr>
          <w:ilvl w:val="0"/>
          <w:numId w:val="2"/>
          <w:ins w:id="218" w:author="阿特丽斯耸耸肩" w:date="2024-01-03T15:42:06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19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217" w:author="阿特丽斯耸耸肩" w:date="2024-01-03T15:42:06Z">
          <w:pPr>
            <w:pStyle w:val="26"/>
            <w:numPr>
              <w:ilvl w:val="0"/>
              <w:numId w:val="1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20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为准确反馈客户学习进度，运用表格，在课程结束当天撰写教学报告，向讲师汇报，获得好评</w:t>
      </w:r>
      <w:ins w:id="221" w:author="阿特丽斯耸耸肩" w:date="2024-01-03T15:39:41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222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；</w:t>
        </w:r>
      </w:ins>
    </w:p>
    <w:p>
      <w:pPr>
        <w:pStyle w:val="26"/>
        <w:numPr>
          <w:ilvl w:val="0"/>
          <w:numId w:val="2"/>
          <w:ins w:id="225" w:author="阿特丽斯耸耸肩" w:date="2024-01-03T15:42:06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26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224" w:author="阿特丽斯耸耸肩" w:date="2024-01-03T15:42:06Z">
          <w:pPr>
            <w:pStyle w:val="26"/>
            <w:numPr>
              <w:ilvl w:val="0"/>
              <w:numId w:val="1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27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对文化传播行业进行市场分析，优化视频呈现结构，收到客户们的良好反馈</w:t>
      </w:r>
      <w:ins w:id="228" w:author="阿特丽斯耸耸肩" w:date="2024-01-03T15:39:43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229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。</w:t>
        </w:r>
      </w:ins>
    </w:p>
    <w:p>
      <w:pPr>
        <w:tabs>
          <w:tab w:val="left" w:pos="8480"/>
        </w:tabs>
        <w:spacing w:line="320" w:lineRule="exact"/>
        <w:ind w:right="-48" w:rightChars="-23"/>
        <w:jc w:val="both"/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32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231" w:author="阿特丽斯耸耸肩" w:date="2024-01-03T15:39:05Z">
          <w:pPr>
            <w:tabs>
              <w:tab w:val="left" w:pos="8480"/>
            </w:tabs>
            <w:spacing w:line="320" w:lineRule="exact"/>
            <w:ind w:right="-48" w:rightChars="-23"/>
            <w:jc w:val="left"/>
          </w:pPr>
        </w:pPrChange>
      </w:pP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33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</w:t>
      </w:r>
    </w:p>
    <w:p>
      <w:pPr>
        <w:pBdr>
          <w:bottom w:val="single" w:color="auto" w:sz="4" w:space="1"/>
        </w:pBdr>
        <w:tabs>
          <w:tab w:val="left" w:pos="142"/>
        </w:tabs>
        <w:spacing w:before="48" w:beforeLines="20" w:line="360" w:lineRule="exact"/>
        <w:rPr>
          <w:rFonts w:ascii="微软雅黑" w:hAnsi="微软雅黑" w:eastAsia="微软雅黑" w:cs="微软雅黑"/>
          <w:b/>
          <w:color w:val="000000" w:themeColor="text1"/>
          <w:spacing w:val="2"/>
          <w:sz w:val="20"/>
          <w:szCs w:val="20"/>
          <w:rPrChange w:id="234" w:author="阿特丽斯耸耸肩" w:date="2024-01-03T15:41:47Z">
            <w:rPr>
              <w:rFonts w:ascii="微软雅黑" w:hAnsi="微软雅黑" w:eastAsia="微软雅黑" w:cs="微软雅黑"/>
              <w:b/>
              <w:spacing w:val="2"/>
              <w:sz w:val="22"/>
              <w:szCs w:val="22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pacing w:val="2"/>
          <w:sz w:val="20"/>
          <w:szCs w:val="20"/>
          <w:rPrChange w:id="235" w:author="阿特丽斯耸耸肩" w:date="2024-01-03T15:41:47Z">
            <w:rPr>
              <w:rFonts w:hint="eastAsia" w:ascii="微软雅黑" w:hAnsi="微软雅黑" w:eastAsia="微软雅黑" w:cs="微软雅黑"/>
              <w:b/>
              <w:spacing w:val="2"/>
              <w:sz w:val="22"/>
              <w:szCs w:val="22"/>
            </w:rPr>
          </w:rPrChange>
          <w14:textFill>
            <w14:solidFill>
              <w14:schemeClr w14:val="tx1"/>
            </w14:solidFill>
          </w14:textFill>
        </w:rPr>
        <w:t>项目经历</w:t>
      </w:r>
    </w:p>
    <w:p>
      <w:pPr>
        <w:tabs>
          <w:tab w:val="left" w:pos="8480"/>
        </w:tabs>
        <w:spacing w:line="320" w:lineRule="exact"/>
        <w:ind w:right="-48" w:rightChars="-23"/>
        <w:jc w:val="both"/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37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236" w:author="阿特丽斯耸耸肩" w:date="2024-01-03T15:39:05Z">
          <w:pPr>
            <w:tabs>
              <w:tab w:val="left" w:pos="8480"/>
            </w:tabs>
            <w:spacing w:line="320" w:lineRule="exact"/>
            <w:ind w:right="-48" w:rightChars="-23"/>
            <w:jc w:val="left"/>
          </w:pPr>
        </w:pPrChange>
      </w:pP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38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微软亚太研发集团，数据分析助理                               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39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         </w:t>
      </w:r>
      <w:del w:id="240" w:author="阿特丽斯耸耸肩" w:date="2024-01-03T15:40:08Z">
        <w:r>
          <w:rPr>
            <w:rFonts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241" w:author="阿特丽斯耸耸肩" w:date="2024-01-03T15:41:47Z">
              <w:rPr>
                <w:rFonts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 </w:delText>
        </w:r>
      </w:del>
      <w:del w:id="243" w:author="阿特丽斯耸耸肩" w:date="2024-01-03T15:40:07Z">
        <w:r>
          <w:rPr>
            <w:rFonts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244" w:author="阿特丽斯耸耸肩" w:date="2024-01-03T15:41:47Z">
              <w:rPr>
                <w:rFonts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  </w:delText>
        </w:r>
      </w:del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46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多伦多, 20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47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48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.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49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05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50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-20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51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52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.0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53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7</w:t>
      </w:r>
    </w:p>
    <w:p>
      <w:pPr>
        <w:pStyle w:val="26"/>
        <w:numPr>
          <w:ilvl w:val="0"/>
          <w:numId w:val="5"/>
          <w:ins w:id="255" w:author="阿特丽斯耸耸肩" w:date="2024-01-03T15:41:54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56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254" w:author="阿特丽斯耸耸肩" w:date="2024-01-03T15:41:54Z">
          <w:pPr>
            <w:pStyle w:val="26"/>
            <w:numPr>
              <w:ilvl w:val="0"/>
              <w:numId w:val="4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57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使用R语言对大量数据整理分析，处理数据中的缺失或错误数值</w:t>
      </w:r>
      <w:ins w:id="258" w:author="阿特丽斯耸耸肩" w:date="2024-01-03T15:39:16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259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；</w:t>
        </w:r>
      </w:ins>
    </w:p>
    <w:p>
      <w:pPr>
        <w:pStyle w:val="26"/>
        <w:numPr>
          <w:ilvl w:val="0"/>
          <w:numId w:val="5"/>
          <w:ins w:id="262" w:author="阿特丽斯耸耸肩" w:date="2024-01-03T15:41:54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63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261" w:author="阿特丽斯耸耸肩" w:date="2024-01-03T15:41:54Z">
          <w:pPr>
            <w:pStyle w:val="26"/>
            <w:numPr>
              <w:ilvl w:val="0"/>
              <w:numId w:val="4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64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为清晰对微软线下门店客户流水进行分类，使用R语言对数据深度分析，将分析结果以统计图表的形式展示，汇总详细商品利润,</w:t>
      </w:r>
      <w:r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65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66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成本等信息，撰写线下门店商品利润方面的分析报告，向负责人汇报，获得肯定</w:t>
      </w:r>
      <w:ins w:id="267" w:author="阿特丽斯耸耸肩" w:date="2024-01-03T15:39:18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268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；</w:t>
        </w:r>
      </w:ins>
    </w:p>
    <w:p>
      <w:pPr>
        <w:pStyle w:val="26"/>
        <w:numPr>
          <w:ilvl w:val="0"/>
          <w:numId w:val="5"/>
          <w:ins w:id="271" w:author="阿特丽斯耸耸肩" w:date="2024-01-03T15:42:15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del w:id="272" w:author="阿特丽斯耸耸肩" w:date="2024-01-03T15:42:15Z"/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73" w:author="阿特丽斯耸耸肩" w:date="2024-01-03T15:41:47Z">
            <w:rPr>
              <w:del w:id="274" w:author="阿特丽斯耸耸肩" w:date="2024-01-03T15:42:15Z"/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270" w:author="阿特丽斯耸耸肩" w:date="2024-01-03T15:42:15Z">
          <w:pPr>
            <w:pStyle w:val="26"/>
            <w:numPr>
              <w:ilvl w:val="0"/>
              <w:numId w:val="4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75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负责日常汇报数据显示的实际相关问题，通过进行市场调查和分析，得到具体商品</w:t>
      </w:r>
      <w:del w:id="276" w:author="阿特丽斯耸耸肩" w:date="2024-01-03T15:39:31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rPrChange w:id="277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>的</w:delText>
        </w:r>
      </w:del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79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改进可能性，便于决策层理解</w:t>
      </w:r>
      <w:ins w:id="280" w:author="阿特丽斯耸耸肩" w:date="2024-01-03T15:39:20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281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。</w:t>
        </w:r>
      </w:ins>
    </w:p>
    <w:p>
      <w:pPr>
        <w:pStyle w:val="26"/>
        <w:numPr>
          <w:ilvl w:val="0"/>
          <w:numId w:val="5"/>
          <w:ins w:id="284" w:author="阿特丽斯耸耸肩" w:date="2024-01-03T15:42:15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285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283" w:author="阿特丽斯耸耸肩" w:date="2024-01-03T15:42:15Z">
          <w:pPr>
            <w:pStyle w:val="26"/>
            <w:tabs>
              <w:tab w:val="left" w:pos="8480"/>
            </w:tabs>
            <w:spacing w:line="320" w:lineRule="exact"/>
            <w:ind w:left="440" w:right="-48" w:rightChars="-23" w:firstLine="0" w:firstLineChars="0"/>
            <w:jc w:val="left"/>
          </w:pPr>
        </w:pPrChange>
      </w:pPr>
    </w:p>
    <w:p>
      <w:pPr>
        <w:tabs>
          <w:tab w:val="left" w:pos="8480"/>
        </w:tabs>
        <w:spacing w:line="320" w:lineRule="exact"/>
        <w:ind w:right="-48" w:rightChars="-23"/>
        <w:jc w:val="both"/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87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286" w:author="阿特丽斯耸耸肩" w:date="2024-01-03T15:39:05Z">
          <w:pPr>
            <w:tabs>
              <w:tab w:val="left" w:pos="8480"/>
            </w:tabs>
            <w:spacing w:line="320" w:lineRule="exact"/>
            <w:ind w:right="-48" w:rightChars="-23"/>
            <w:jc w:val="left"/>
          </w:pPr>
        </w:pPrChange>
      </w:pP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88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冷泉港亚洲DNA学习中心, 基因工程实验操作员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89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                           </w:t>
      </w:r>
      <w:ins w:id="290" w:author="阿特丽斯耸耸肩" w:date="2024-01-03T15:40:12Z">
        <w:r>
          <w:rPr>
            <w:rFonts w:hint="eastAsia"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lang w:val="en-US" w:eastAsia="zh-CN"/>
            <w:rPrChange w:id="291" w:author="阿特丽斯耸耸肩" w:date="2024-01-03T15:41:47Z">
              <w:rPr>
                <w:rFonts w:hint="eastAsia" w:ascii="微软雅黑" w:hAnsi="微软雅黑" w:eastAsia="微软雅黑" w:cs="微软雅黑"/>
                <w:b/>
                <w:iCs/>
                <w:spacing w:val="2"/>
                <w:sz w:val="20"/>
                <w:szCs w:val="20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 xml:space="preserve"> </w:t>
        </w:r>
      </w:ins>
      <w:del w:id="293" w:author="阿特丽斯耸耸肩" w:date="2024-01-03T15:40:11Z">
        <w:r>
          <w:rPr>
            <w:rFonts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294" w:author="阿特丽斯耸耸肩" w:date="2024-01-03T15:41:47Z">
              <w:rPr>
                <w:rFonts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   </w:delText>
        </w:r>
      </w:del>
      <w:del w:id="296" w:author="阿特丽斯耸耸肩" w:date="2024-01-03T15:40:10Z">
        <w:r>
          <w:rPr>
            <w:rFonts w:ascii="微软雅黑" w:hAnsi="微软雅黑" w:eastAsia="微软雅黑" w:cs="微软雅黑"/>
            <w:b/>
            <w:iCs/>
            <w:color w:val="000000" w:themeColor="text1"/>
            <w:spacing w:val="2"/>
            <w:sz w:val="20"/>
            <w:szCs w:val="20"/>
            <w:rPrChange w:id="297" w:author="阿特丽斯耸耸肩" w:date="2024-01-03T15:41:47Z">
              <w:rPr>
                <w:rFonts w:ascii="微软雅黑" w:hAnsi="微软雅黑" w:eastAsia="微软雅黑" w:cs="微软雅黑"/>
                <w:b/>
                <w:iCs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   </w:delText>
        </w:r>
      </w:del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299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苏州, 20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300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301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.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302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07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303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-20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304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305" w:author="阿特丽斯耸耸肩" w:date="2024-01-03T15:41:47Z">
            <w:rPr>
              <w:rFonts w:hint="eastAsia"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.0</w:t>
      </w:r>
      <w:r>
        <w:rPr>
          <w:rFonts w:ascii="微软雅黑" w:hAnsi="微软雅黑" w:eastAsia="微软雅黑" w:cs="微软雅黑"/>
          <w:b/>
          <w:iCs/>
          <w:color w:val="000000" w:themeColor="text1"/>
          <w:spacing w:val="2"/>
          <w:sz w:val="20"/>
          <w:szCs w:val="20"/>
          <w:rPrChange w:id="306" w:author="阿特丽斯耸耸肩" w:date="2024-01-03T15:41:47Z">
            <w:rPr>
              <w:rFonts w:ascii="微软雅黑" w:hAnsi="微软雅黑" w:eastAsia="微软雅黑" w:cs="微软雅黑"/>
              <w:b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8</w:t>
      </w:r>
    </w:p>
    <w:p>
      <w:pPr>
        <w:pStyle w:val="26"/>
        <w:numPr>
          <w:ilvl w:val="0"/>
          <w:numId w:val="7"/>
          <w:ins w:id="308" w:author="阿特丽斯耸耸肩" w:date="2024-01-03T15:41:59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09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307" w:author="阿特丽斯耸耸肩" w:date="2024-01-03T15:41:59Z">
          <w:pPr>
            <w:pStyle w:val="26"/>
            <w:numPr>
              <w:ilvl w:val="0"/>
              <w:numId w:val="6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10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实际操作SDS，西方印迹法，质粒DNA的剪切与连接，限制性内切酶分析和抗生素抗性实验</w:t>
      </w:r>
      <w:ins w:id="311" w:author="阿特丽斯耸耸肩" w:date="2024-01-03T15:39:11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312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；</w:t>
        </w:r>
      </w:ins>
    </w:p>
    <w:p>
      <w:pPr>
        <w:pStyle w:val="26"/>
        <w:numPr>
          <w:ilvl w:val="0"/>
          <w:numId w:val="7"/>
          <w:ins w:id="315" w:author="阿特丽斯耸耸肩" w:date="2024-01-03T15:41:59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16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314" w:author="阿特丽斯耸耸肩" w:date="2024-01-03T15:41:59Z">
          <w:pPr>
            <w:pStyle w:val="26"/>
            <w:numPr>
              <w:ilvl w:val="0"/>
              <w:numId w:val="6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17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从知网，</w:t>
      </w:r>
      <w:r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18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Google Scholar</w:t>
      </w: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19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，Web</w:t>
      </w:r>
      <w:r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20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21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of</w:t>
      </w:r>
      <w:r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22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23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Science等渠道，搜集近3年基因工程对于农业，制造业，医学等方面的应用数据，汇总获得8页Word文档，总结了以往生物基因工程的成就，被实验导师认可</w:t>
      </w:r>
      <w:ins w:id="324" w:author="阿特丽斯耸耸肩" w:date="2024-01-03T15:39:12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325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；</w:t>
        </w:r>
      </w:ins>
    </w:p>
    <w:p>
      <w:pPr>
        <w:pStyle w:val="26"/>
        <w:numPr>
          <w:ilvl w:val="0"/>
          <w:numId w:val="7"/>
          <w:ins w:id="328" w:author="阿特丽斯耸耸肩" w:date="2024-01-03T15:41:59Z"/>
        </w:numPr>
        <w:tabs>
          <w:tab w:val="left" w:pos="8480"/>
        </w:tabs>
        <w:spacing w:line="320" w:lineRule="exact"/>
        <w:ind w:left="440" w:right="-48" w:rightChars="-23" w:hanging="440" w:firstLineChars="0"/>
        <w:jc w:val="both"/>
        <w:rPr>
          <w:ins w:id="329" w:author="阿特丽斯耸耸肩" w:date="2024-01-03T15:42:17Z"/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14:textFill>
            <w14:solidFill>
              <w14:schemeClr w14:val="tx1"/>
            </w14:solidFill>
          </w14:textFill>
        </w:rPr>
        <w:pPrChange w:id="327" w:author="阿特丽斯耸耸肩" w:date="2024-01-03T15:41:59Z">
          <w:pPr>
            <w:pStyle w:val="26"/>
            <w:numPr>
              <w:ilvl w:val="0"/>
              <w:numId w:val="6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  <w:r>
        <w:rPr>
          <w:rFonts w:hint="eastAsia"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30" w:author="阿特丽斯耸耸肩" w:date="2024-01-03T15:41:47Z">
            <w:rPr>
              <w:rFonts w:hint="eastAsia"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自主设计实验并熟练撰写实验报告</w:t>
      </w:r>
      <w:ins w:id="331" w:author="阿特丽斯耸耸肩" w:date="2024-01-03T15:39:14Z">
        <w:r>
          <w:rPr>
            <w:rFonts w:hint="eastAsia" w:ascii="微软雅黑" w:hAnsi="微软雅黑" w:eastAsia="微软雅黑" w:cs="微软雅黑"/>
            <w:bCs/>
            <w:iCs/>
            <w:color w:val="000000" w:themeColor="text1"/>
            <w:spacing w:val="2"/>
            <w:sz w:val="20"/>
            <w:szCs w:val="20"/>
            <w:lang w:eastAsia="zh-CN"/>
            <w:rPrChange w:id="332" w:author="阿特丽斯耸耸肩" w:date="2024-01-03T15:41:47Z">
              <w:rPr>
                <w:rFonts w:hint="eastAsia" w:ascii="微软雅黑" w:hAnsi="微软雅黑" w:eastAsia="微软雅黑" w:cs="微软雅黑"/>
                <w:bCs/>
                <w:iCs/>
                <w:spacing w:val="2"/>
                <w:sz w:val="20"/>
                <w:szCs w:val="20"/>
                <w:lang w:eastAsia="zh-CN"/>
              </w:rPr>
            </w:rPrChange>
            <w14:textFill>
              <w14:solidFill>
                <w14:schemeClr w14:val="tx1"/>
              </w14:solidFill>
            </w14:textFill>
          </w:rPr>
          <w:t>。</w:t>
        </w:r>
      </w:ins>
    </w:p>
    <w:p>
      <w:pPr>
        <w:pStyle w:val="26"/>
        <w:numPr>
          <w:ilvl w:val="-1"/>
          <w:numId w:val="0"/>
        </w:numPr>
        <w:tabs>
          <w:tab w:val="left" w:pos="8480"/>
        </w:tabs>
        <w:spacing w:line="320" w:lineRule="exact"/>
        <w:ind w:left="0" w:right="-48" w:rightChars="-23" w:firstLine="0" w:firstLineChars="0"/>
        <w:jc w:val="both"/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35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334" w:author="阿特丽斯耸耸肩" w:date="2024-01-03T15:42:18Z">
          <w:pPr>
            <w:pStyle w:val="26"/>
            <w:numPr>
              <w:ilvl w:val="0"/>
              <w:numId w:val="6"/>
            </w:numPr>
            <w:tabs>
              <w:tab w:val="left" w:pos="8480"/>
            </w:tabs>
            <w:spacing w:line="320" w:lineRule="exact"/>
            <w:ind w:right="-48" w:rightChars="-23" w:firstLineChars="0"/>
            <w:jc w:val="left"/>
          </w:pPr>
        </w:pPrChange>
      </w:pPr>
    </w:p>
    <w:p>
      <w:pPr>
        <w:pStyle w:val="26"/>
        <w:tabs>
          <w:tab w:val="left" w:pos="8480"/>
        </w:tabs>
        <w:spacing w:line="320" w:lineRule="exact"/>
        <w:ind w:left="440" w:right="-48" w:rightChars="-23" w:firstLine="0" w:firstLineChars="0"/>
        <w:jc w:val="left"/>
        <w:rPr>
          <w:del w:id="336" w:author="阿特丽斯耸耸肩" w:date="2024-01-03T15:40:16Z"/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37" w:author="阿特丽斯耸耸肩" w:date="2024-01-03T15:41:47Z">
            <w:rPr>
              <w:del w:id="338" w:author="阿特丽斯耸耸肩" w:date="2024-01-03T15:40:16Z"/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1"/>
        </w:pBdr>
        <w:tabs>
          <w:tab w:val="left" w:pos="142"/>
        </w:tabs>
        <w:spacing w:before="48" w:beforeLines="20" w:line="360" w:lineRule="exact"/>
        <w:rPr>
          <w:ins w:id="339" w:author="阿特丽斯耸耸肩" w:date="2024-01-03T15:40:23Z"/>
          <w:rFonts w:hint="default" w:ascii="微软雅黑" w:hAnsi="微软雅黑" w:eastAsia="微软雅黑" w:cs="微软雅黑"/>
          <w:b/>
          <w:color w:val="000000" w:themeColor="text1"/>
          <w:spacing w:val="2"/>
          <w:sz w:val="20"/>
          <w:szCs w:val="20"/>
          <w:lang w:val="en-US" w:eastAsia="zh-CN"/>
          <w:rPrChange w:id="340" w:author="阿特丽斯耸耸肩" w:date="2024-01-03T15:41:47Z">
            <w:rPr>
              <w:ins w:id="341" w:author="阿特丽斯耸耸肩" w:date="2024-01-03T15:40:23Z"/>
              <w:rFonts w:hint="default" w:ascii="微软雅黑" w:hAnsi="微软雅黑" w:eastAsia="微软雅黑" w:cs="微软雅黑"/>
              <w:b/>
              <w:spacing w:val="2"/>
              <w:sz w:val="22"/>
              <w:szCs w:val="22"/>
              <w:lang w:val="en-US" w:eastAsia="zh-CN"/>
            </w:rPr>
          </w:rPrChange>
          <w14:textFill>
            <w14:solidFill>
              <w14:schemeClr w14:val="tx1"/>
            </w14:solidFill>
          </w14:textFill>
        </w:rPr>
      </w:pPr>
      <w:ins w:id="342" w:author="阿特丽斯耸耸肩" w:date="2024-01-03T15:40:26Z">
        <w:r>
          <w:rPr>
            <w:rFonts w:hint="eastAsia" w:ascii="微软雅黑" w:hAnsi="微软雅黑" w:eastAsia="微软雅黑" w:cs="微软雅黑"/>
            <w:b/>
            <w:color w:val="000000" w:themeColor="text1"/>
            <w:spacing w:val="2"/>
            <w:sz w:val="20"/>
            <w:szCs w:val="20"/>
            <w:lang w:val="en-US" w:eastAsia="zh-CN"/>
            <w:rPrChange w:id="343" w:author="阿特丽斯耸耸肩" w:date="2024-01-03T15:41:47Z">
              <w:rPr>
                <w:rFonts w:hint="eastAsia" w:ascii="微软雅黑" w:hAnsi="微软雅黑" w:eastAsia="微软雅黑" w:cs="微软雅黑"/>
                <w:b/>
                <w:spacing w:val="2"/>
                <w:sz w:val="22"/>
                <w:szCs w:val="22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自我</w:t>
        </w:r>
      </w:ins>
      <w:ins w:id="345" w:author="阿特丽斯耸耸肩" w:date="2024-01-03T15:40:28Z">
        <w:r>
          <w:rPr>
            <w:rFonts w:hint="eastAsia" w:ascii="微软雅黑" w:hAnsi="微软雅黑" w:eastAsia="微软雅黑" w:cs="微软雅黑"/>
            <w:b/>
            <w:color w:val="000000" w:themeColor="text1"/>
            <w:spacing w:val="2"/>
            <w:sz w:val="20"/>
            <w:szCs w:val="20"/>
            <w:lang w:val="en-US" w:eastAsia="zh-CN"/>
            <w:rPrChange w:id="346" w:author="阿特丽斯耸耸肩" w:date="2024-01-03T15:41:47Z">
              <w:rPr>
                <w:rFonts w:hint="eastAsia" w:ascii="微软雅黑" w:hAnsi="微软雅黑" w:eastAsia="微软雅黑" w:cs="微软雅黑"/>
                <w:b/>
                <w:spacing w:val="2"/>
                <w:sz w:val="22"/>
                <w:szCs w:val="22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评价</w:t>
        </w:r>
      </w:ins>
    </w:p>
    <w:p>
      <w:pPr>
        <w:keepNext w:val="0"/>
        <w:keepLines w:val="0"/>
        <w:widowControl/>
        <w:numPr>
          <w:ilvl w:val="0"/>
          <w:numId w:val="8"/>
          <w:ins w:id="349" w:author="阿特丽斯耸耸肩" w:date="2024-01-03T15:41:38Z"/>
        </w:numPr>
        <w:suppressLineNumbers w:val="0"/>
        <w:ind w:left="420" w:hanging="420"/>
        <w:jc w:val="left"/>
        <w:rPr>
          <w:ins w:id="350" w:author="阿特丽斯耸耸肩" w:date="2024-01-03T15:41:07Z"/>
          <w:color w:val="000000" w:themeColor="text1"/>
          <w:sz w:val="20"/>
          <w:szCs w:val="20"/>
          <w:rPrChange w:id="351" w:author="阿特丽斯耸耸肩" w:date="2024-01-03T15:41:47Z">
            <w:rPr>
              <w:ins w:id="352" w:author="阿特丽斯耸耸肩" w:date="2024-01-03T15:41:07Z"/>
            </w:rPr>
          </w:rPrChange>
          <w14:textFill>
            <w14:solidFill>
              <w14:schemeClr w14:val="tx1"/>
            </w14:solidFill>
          </w14:textFill>
        </w:rPr>
        <w:pPrChange w:id="348" w:author="阿特丽斯耸耸肩" w:date="2024-01-03T15:41:3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53" w:author="阿特丽斯耸耸肩" w:date="2024-01-03T15:41:07Z">
        <w:r>
          <w:rPr>
            <w:rFonts w:hint="eastAsia" w:ascii="微软雅黑" w:hAnsi="微软雅黑" w:eastAsia="微软雅黑" w:cs="微软雅黑"/>
            <w:color w:val="000000" w:themeColor="text1"/>
            <w:kern w:val="0"/>
            <w:sz w:val="20"/>
            <w:szCs w:val="20"/>
            <w:lang w:val="en-US" w:eastAsia="zh-CN" w:bidi="ar"/>
            <w:rPrChange w:id="354" w:author="阿特丽斯耸耸肩" w:date="2024-01-03T15:41:47Z"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  <w:lang w:val="en-US" w:eastAsia="zh-CN" w:bidi="ar"/>
              </w:rPr>
            </w:rPrChange>
            <w14:textFill>
              <w14:solidFill>
                <w14:schemeClr w14:val="tx1"/>
              </w14:solidFill>
            </w14:textFill>
          </w:rPr>
          <w:t xml:space="preserve">熟悉生物实验室常规操作，包括细胞培养、PCR、蛋白质分析、动物实验等； </w:t>
        </w:r>
      </w:ins>
    </w:p>
    <w:p>
      <w:pPr>
        <w:keepNext w:val="0"/>
        <w:keepLines w:val="0"/>
        <w:widowControl/>
        <w:numPr>
          <w:ilvl w:val="0"/>
          <w:numId w:val="8"/>
          <w:ins w:id="357" w:author="阿特丽斯耸耸肩" w:date="2024-01-03T15:41:38Z"/>
        </w:numPr>
        <w:suppressLineNumbers w:val="0"/>
        <w:ind w:left="420" w:hanging="420"/>
        <w:jc w:val="left"/>
        <w:rPr>
          <w:ins w:id="358" w:author="阿特丽斯耸耸肩" w:date="2024-01-03T15:41:07Z"/>
          <w:color w:val="000000" w:themeColor="text1"/>
          <w:sz w:val="20"/>
          <w:szCs w:val="20"/>
          <w:rPrChange w:id="359" w:author="阿特丽斯耸耸肩" w:date="2024-01-03T15:41:47Z">
            <w:rPr>
              <w:ins w:id="360" w:author="阿特丽斯耸耸肩" w:date="2024-01-03T15:41:07Z"/>
            </w:rPr>
          </w:rPrChange>
          <w14:textFill>
            <w14:solidFill>
              <w14:schemeClr w14:val="tx1"/>
            </w14:solidFill>
          </w14:textFill>
        </w:rPr>
        <w:pPrChange w:id="356" w:author="阿特丽斯耸耸肩" w:date="2024-01-03T15:41:3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61" w:author="阿特丽斯耸耸肩" w:date="2024-01-03T15:41:07Z">
        <w:r>
          <w:rPr>
            <w:rFonts w:hint="eastAsia" w:ascii="微软雅黑" w:hAnsi="微软雅黑" w:eastAsia="微软雅黑" w:cs="微软雅黑"/>
            <w:color w:val="000000" w:themeColor="text1"/>
            <w:kern w:val="0"/>
            <w:sz w:val="20"/>
            <w:szCs w:val="20"/>
            <w:lang w:val="en-US" w:eastAsia="zh-CN" w:bidi="ar"/>
            <w:rPrChange w:id="362" w:author="阿特丽斯耸耸肩" w:date="2024-01-03T15:41:47Z"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  <w:lang w:val="en-US" w:eastAsia="zh-CN" w:bidi="ar"/>
              </w:rPr>
            </w:rPrChange>
            <w14:textFill>
              <w14:solidFill>
                <w14:schemeClr w14:val="tx1"/>
              </w14:solidFill>
            </w14:textFill>
          </w:rPr>
          <w:t xml:space="preserve">熟悉生物信息学、分子生物学、生物化学等相关知识； </w:t>
        </w:r>
      </w:ins>
    </w:p>
    <w:p>
      <w:pPr>
        <w:keepNext w:val="0"/>
        <w:keepLines w:val="0"/>
        <w:widowControl/>
        <w:numPr>
          <w:ilvl w:val="0"/>
          <w:numId w:val="8"/>
          <w:ins w:id="365" w:author="阿特丽斯耸耸肩" w:date="2024-01-03T15:41:38Z"/>
        </w:numPr>
        <w:suppressLineNumbers w:val="0"/>
        <w:ind w:left="420" w:hanging="420"/>
        <w:jc w:val="left"/>
        <w:rPr>
          <w:ins w:id="366" w:author="阿特丽斯耸耸肩" w:date="2024-01-03T15:41:07Z"/>
          <w:color w:val="000000" w:themeColor="text1"/>
          <w:sz w:val="20"/>
          <w:szCs w:val="20"/>
          <w:rPrChange w:id="367" w:author="阿特丽斯耸耸肩" w:date="2024-01-03T15:41:47Z">
            <w:rPr>
              <w:ins w:id="368" w:author="阿特丽斯耸耸肩" w:date="2024-01-03T15:41:07Z"/>
            </w:rPr>
          </w:rPrChange>
          <w14:textFill>
            <w14:solidFill>
              <w14:schemeClr w14:val="tx1"/>
            </w14:solidFill>
          </w14:textFill>
        </w:rPr>
        <w:pPrChange w:id="364" w:author="阿特丽斯耸耸肩" w:date="2024-01-03T15:41:3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69" w:author="阿特丽斯耸耸肩" w:date="2024-01-03T15:41:07Z">
        <w:r>
          <w:rPr>
            <w:rFonts w:hint="eastAsia" w:ascii="微软雅黑" w:hAnsi="微软雅黑" w:eastAsia="微软雅黑" w:cs="微软雅黑"/>
            <w:color w:val="000000" w:themeColor="text1"/>
            <w:kern w:val="0"/>
            <w:sz w:val="20"/>
            <w:szCs w:val="20"/>
            <w:lang w:val="en-US" w:eastAsia="zh-CN" w:bidi="ar"/>
            <w:rPrChange w:id="370" w:author="阿特丽斯耸耸肩" w:date="2024-01-03T15:41:47Z"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  <w:lang w:val="en-US" w:eastAsia="zh-CN" w:bidi="ar"/>
              </w:rPr>
            </w:rPrChange>
            <w14:textFill>
              <w14:solidFill>
                <w14:schemeClr w14:val="tx1"/>
              </w14:solidFill>
            </w14:textFill>
          </w:rPr>
          <w:t xml:space="preserve">熟练使用生物实验室相关设备，如显微镜、离心机、PCR 仪器等； </w:t>
        </w:r>
      </w:ins>
    </w:p>
    <w:p>
      <w:pPr>
        <w:keepNext w:val="0"/>
        <w:keepLines w:val="0"/>
        <w:widowControl/>
        <w:numPr>
          <w:ilvl w:val="0"/>
          <w:numId w:val="8"/>
          <w:ins w:id="373" w:author="阿特丽斯耸耸肩" w:date="2024-01-03T15:41:38Z"/>
        </w:numPr>
        <w:suppressLineNumbers w:val="0"/>
        <w:ind w:left="420" w:hanging="420"/>
        <w:jc w:val="left"/>
        <w:rPr>
          <w:ins w:id="374" w:author="阿特丽斯耸耸肩" w:date="2024-01-03T15:41:07Z"/>
          <w:color w:val="000000" w:themeColor="text1"/>
          <w:sz w:val="20"/>
          <w:szCs w:val="20"/>
          <w:rPrChange w:id="375" w:author="阿特丽斯耸耸肩" w:date="2024-01-03T15:41:47Z">
            <w:rPr>
              <w:ins w:id="376" w:author="阿特丽斯耸耸肩" w:date="2024-01-03T15:41:07Z"/>
            </w:rPr>
          </w:rPrChange>
          <w14:textFill>
            <w14:solidFill>
              <w14:schemeClr w14:val="tx1"/>
            </w14:solidFill>
          </w14:textFill>
        </w:rPr>
        <w:pPrChange w:id="372" w:author="阿特丽斯耸耸肩" w:date="2024-01-03T15:41:3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77" w:author="阿特丽斯耸耸肩" w:date="2024-01-03T15:41:07Z">
        <w:r>
          <w:rPr>
            <w:rFonts w:hint="eastAsia" w:ascii="微软雅黑" w:hAnsi="微软雅黑" w:eastAsia="微软雅黑" w:cs="微软雅黑"/>
            <w:color w:val="000000" w:themeColor="text1"/>
            <w:kern w:val="0"/>
            <w:sz w:val="20"/>
            <w:szCs w:val="20"/>
            <w:lang w:val="en-US" w:eastAsia="zh-CN" w:bidi="ar"/>
            <w:rPrChange w:id="378" w:author="阿特丽斯耸耸肩" w:date="2024-01-03T15:41:47Z"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  <w:lang w:val="en-US" w:eastAsia="zh-CN" w:bidi="ar"/>
              </w:rPr>
            </w:rPrChange>
            <w14:textFill>
              <w14:solidFill>
                <w14:schemeClr w14:val="tx1"/>
              </w14:solidFill>
            </w14:textFill>
          </w:rPr>
          <w:t xml:space="preserve">具备较强的数据分析和解决问题的能力； </w:t>
        </w:r>
      </w:ins>
    </w:p>
    <w:p>
      <w:pPr>
        <w:keepNext w:val="0"/>
        <w:keepLines w:val="0"/>
        <w:widowControl/>
        <w:numPr>
          <w:ilvl w:val="0"/>
          <w:numId w:val="8"/>
          <w:ins w:id="381" w:author="阿特丽斯耸耸肩" w:date="2024-01-03T15:41:38Z"/>
        </w:numPr>
        <w:suppressLineNumbers w:val="0"/>
        <w:ind w:left="420" w:hanging="420"/>
        <w:jc w:val="left"/>
        <w:rPr>
          <w:ins w:id="382" w:author="阿特丽斯耸耸肩" w:date="2024-01-03T15:41:07Z"/>
          <w:color w:val="000000" w:themeColor="text1"/>
          <w:sz w:val="20"/>
          <w:szCs w:val="20"/>
          <w:rPrChange w:id="383" w:author="阿特丽斯耸耸肩" w:date="2024-01-03T15:41:47Z">
            <w:rPr>
              <w:ins w:id="384" w:author="阿特丽斯耸耸肩" w:date="2024-01-03T15:41:07Z"/>
            </w:rPr>
          </w:rPrChange>
          <w14:textFill>
            <w14:solidFill>
              <w14:schemeClr w14:val="tx1"/>
            </w14:solidFill>
          </w14:textFill>
        </w:rPr>
        <w:pPrChange w:id="380" w:author="阿特丽斯耸耸肩" w:date="2024-01-03T15:41:3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85" w:author="阿特丽斯耸耸肩" w:date="2024-01-03T15:41:07Z">
        <w:r>
          <w:rPr>
            <w:rFonts w:hint="eastAsia" w:ascii="微软雅黑" w:hAnsi="微软雅黑" w:eastAsia="微软雅黑" w:cs="微软雅黑"/>
            <w:color w:val="000000" w:themeColor="text1"/>
            <w:kern w:val="0"/>
            <w:sz w:val="20"/>
            <w:szCs w:val="20"/>
            <w:lang w:val="en-US" w:eastAsia="zh-CN" w:bidi="ar"/>
            <w:rPrChange w:id="386" w:author="阿特丽斯耸耸肩" w:date="2024-01-03T15:41:47Z"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  <w:lang w:val="en-US" w:eastAsia="zh-CN" w:bidi="ar"/>
              </w:rPr>
            </w:rPrChange>
            <w14:textFill>
              <w14:solidFill>
                <w14:schemeClr w14:val="tx1"/>
              </w14:solidFill>
            </w14:textFill>
          </w:rPr>
          <w:t>熟练使用常用的生物学软件和工具，如 R、Python、SPRING 等。</w:t>
        </w:r>
      </w:ins>
    </w:p>
    <w:p>
      <w:pPr>
        <w:tabs>
          <w:tab w:val="left" w:pos="8480"/>
        </w:tabs>
        <w:spacing w:line="320" w:lineRule="exact"/>
        <w:ind w:right="-48" w:rightChars="-23"/>
        <w:jc w:val="left"/>
        <w:rPr>
          <w:rFonts w:ascii="微软雅黑" w:hAnsi="微软雅黑" w:eastAsia="微软雅黑" w:cs="微软雅黑"/>
          <w:bCs/>
          <w:iCs/>
          <w:color w:val="000000" w:themeColor="text1"/>
          <w:spacing w:val="2"/>
          <w:sz w:val="20"/>
          <w:szCs w:val="20"/>
          <w:rPrChange w:id="388" w:author="阿特丽斯耸耸肩" w:date="2024-01-03T15:41:47Z">
            <w:rPr>
              <w:rFonts w:ascii="微软雅黑" w:hAnsi="微软雅黑" w:eastAsia="微软雅黑" w:cs="微软雅黑"/>
              <w:bCs/>
              <w:iCs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1"/>
        </w:pBdr>
        <w:tabs>
          <w:tab w:val="left" w:pos="142"/>
        </w:tabs>
        <w:spacing w:before="48" w:beforeLines="20" w:line="360" w:lineRule="exact"/>
        <w:rPr>
          <w:rFonts w:ascii="微软雅黑" w:hAnsi="微软雅黑" w:eastAsia="微软雅黑" w:cs="微软雅黑"/>
          <w:b/>
          <w:color w:val="000000" w:themeColor="text1"/>
          <w:spacing w:val="2"/>
          <w:sz w:val="20"/>
          <w:szCs w:val="20"/>
          <w:rPrChange w:id="389" w:author="阿特丽斯耸耸肩" w:date="2024-01-03T15:41:47Z">
            <w:rPr>
              <w:rFonts w:ascii="微软雅黑" w:hAnsi="微软雅黑" w:eastAsia="微软雅黑" w:cs="微软雅黑"/>
              <w:b/>
              <w:spacing w:val="2"/>
              <w:sz w:val="22"/>
              <w:szCs w:val="22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pacing w:val="2"/>
          <w:sz w:val="20"/>
          <w:szCs w:val="20"/>
          <w:rPrChange w:id="390" w:author="阿特丽斯耸耸肩" w:date="2024-01-03T15:41:47Z">
            <w:rPr>
              <w:rFonts w:hint="eastAsia" w:ascii="微软雅黑" w:hAnsi="微软雅黑" w:eastAsia="微软雅黑" w:cs="微软雅黑"/>
              <w:b/>
              <w:spacing w:val="2"/>
              <w:sz w:val="22"/>
              <w:szCs w:val="22"/>
            </w:rPr>
          </w:rPrChange>
          <w14:textFill>
            <w14:solidFill>
              <w14:schemeClr w14:val="tx1"/>
            </w14:solidFill>
          </w14:textFill>
        </w:rPr>
        <w:t>技能／其他</w:t>
      </w:r>
    </w:p>
    <w:p>
      <w:pPr>
        <w:widowControl/>
        <w:autoSpaceDE w:val="0"/>
        <w:autoSpaceDN w:val="0"/>
        <w:adjustRightInd w:val="0"/>
        <w:spacing w:line="300" w:lineRule="exact"/>
        <w:ind w:right="-29" w:rightChars="-14"/>
        <w:jc w:val="left"/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391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392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语言：托福TOEFL（1</w:t>
      </w:r>
      <w:r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393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02</w:t>
      </w: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394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）</w:t>
      </w:r>
      <w:r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395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autoSpaceDE w:val="0"/>
        <w:autoSpaceDN w:val="0"/>
        <w:adjustRightInd w:val="0"/>
        <w:spacing w:line="300" w:lineRule="exact"/>
        <w:ind w:right="-29" w:rightChars="-14"/>
        <w:jc w:val="left"/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396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397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技能：PPT、Word、Excel、R</w:t>
      </w:r>
      <w:del w:id="398" w:author="阿特丽斯耸耸肩" w:date="2024-01-03T15:42:25Z">
        <w:r>
          <w:rPr>
            <w:rFonts w:ascii="微软雅黑" w:hAnsi="微软雅黑" w:eastAsia="微软雅黑" w:cs="微软雅黑"/>
            <w:color w:val="000000" w:themeColor="text1"/>
            <w:spacing w:val="2"/>
            <w:sz w:val="20"/>
            <w:szCs w:val="20"/>
            <w:rPrChange w:id="399" w:author="阿特丽斯耸耸肩" w:date="2024-01-03T15:41:47Z">
              <w:rPr>
                <w:rFonts w:ascii="微软雅黑" w:hAnsi="微软雅黑" w:eastAsia="微软雅黑" w:cs="微软雅黑"/>
                <w:spacing w:val="2"/>
                <w:sz w:val="20"/>
                <w:szCs w:val="20"/>
              </w:rPr>
            </w:rPrChange>
            <w14:textFill>
              <w14:solidFill>
                <w14:schemeClr w14:val="tx1"/>
              </w14:solidFill>
            </w14:textFill>
          </w:rPr>
          <w:delText xml:space="preserve"> </w:delText>
        </w:r>
      </w:del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401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语言、Python</w:t>
      </w:r>
    </w:p>
    <w:p>
      <w:pPr>
        <w:widowControl/>
        <w:autoSpaceDE w:val="0"/>
        <w:autoSpaceDN w:val="0"/>
        <w:adjustRightInd w:val="0"/>
        <w:spacing w:line="300" w:lineRule="exact"/>
        <w:ind w:right="-29" w:rightChars="-14"/>
        <w:jc w:val="left"/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402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403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爱好：运动：游泳，羽毛球，排球</w:t>
      </w:r>
    </w:p>
    <w:p>
      <w:pPr>
        <w:widowControl/>
        <w:autoSpaceDE w:val="0"/>
        <w:autoSpaceDN w:val="0"/>
        <w:adjustRightInd w:val="0"/>
        <w:spacing w:line="300" w:lineRule="exact"/>
        <w:ind w:right="-29" w:rightChars="-14" w:firstLine="620"/>
        <w:jc w:val="left"/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404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405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>舞蹈：拉丁</w:t>
      </w:r>
    </w:p>
    <w:p>
      <w:pPr>
        <w:widowControl/>
        <w:autoSpaceDE w:val="0"/>
        <w:autoSpaceDN w:val="0"/>
        <w:adjustRightInd w:val="0"/>
        <w:spacing w:line="300" w:lineRule="exact"/>
        <w:ind w:right="-29" w:rightChars="-14" w:firstLine="620"/>
        <w:jc w:val="left"/>
        <w:rPr>
          <w:del w:id="406" w:author="阿特丽斯耸耸肩" w:date="2024-01-03T15:42:11Z"/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407" w:author="阿特丽斯耸耸肩" w:date="2024-01-03T15:41:47Z">
            <w:rPr>
              <w:del w:id="408" w:author="阿特丽斯耸耸肩" w:date="2024-01-03T15:42:11Z"/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pacing w:val="2"/>
          <w:sz w:val="20"/>
          <w:szCs w:val="20"/>
          <w:rPrChange w:id="409" w:author="阿特丽斯耸耸肩" w:date="2024-01-03T15:41:47Z">
            <w:rPr>
              <w:rFonts w:hint="eastAsia"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音乐：尤克里里 </w:t>
      </w:r>
      <w:r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410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autoSpaceDE w:val="0"/>
        <w:autoSpaceDN w:val="0"/>
        <w:adjustRightInd w:val="0"/>
        <w:spacing w:line="300" w:lineRule="exact"/>
        <w:ind w:right="-29" w:rightChars="-14" w:firstLine="620"/>
        <w:jc w:val="left"/>
        <w:rPr>
          <w:rFonts w:ascii="微软雅黑" w:hAnsi="微软雅黑" w:eastAsia="微软雅黑" w:cs="微软雅黑"/>
          <w:color w:val="000000" w:themeColor="text1"/>
          <w:spacing w:val="2"/>
          <w:sz w:val="20"/>
          <w:szCs w:val="20"/>
          <w:rPrChange w:id="412" w:author="阿特丽斯耸耸肩" w:date="2024-01-03T15:41:47Z">
            <w:rPr>
              <w:rFonts w:ascii="微软雅黑" w:hAnsi="微软雅黑" w:eastAsia="微软雅黑" w:cs="微软雅黑"/>
              <w:spacing w:val="2"/>
              <w:sz w:val="20"/>
              <w:szCs w:val="20"/>
            </w:rPr>
          </w:rPrChange>
          <w14:textFill>
            <w14:solidFill>
              <w14:schemeClr w14:val="tx1"/>
            </w14:solidFill>
          </w14:textFill>
        </w:rPr>
        <w:pPrChange w:id="411" w:author="阿特丽斯耸耸肩" w:date="2024-01-03T15:42:11Z">
          <w:pPr>
            <w:widowControl/>
            <w:autoSpaceDE w:val="0"/>
            <w:autoSpaceDN w:val="0"/>
            <w:adjustRightInd w:val="0"/>
            <w:spacing w:line="300" w:lineRule="exact"/>
            <w:ind w:right="-29" w:rightChars="-14"/>
            <w:jc w:val="left"/>
          </w:pPr>
        </w:pPrChange>
      </w:pPr>
    </w:p>
    <w:sectPr>
      <w:pgSz w:w="11900" w:h="16840"/>
      <w:pgMar w:top="720" w:right="1134" w:bottom="720" w:left="1134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17538C"/>
    <w:multiLevelType w:val="multilevel"/>
    <w:tmpl w:val="BC1753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EFFF0D3C"/>
    <w:multiLevelType w:val="singleLevel"/>
    <w:tmpl w:val="EFFF0D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1CF6998"/>
    <w:multiLevelType w:val="multilevel"/>
    <w:tmpl w:val="11CF6998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1C040EFC"/>
    <w:multiLevelType w:val="multilevel"/>
    <w:tmpl w:val="1C040EFC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29CD5073"/>
    <w:multiLevelType w:val="multilevel"/>
    <w:tmpl w:val="29CD5073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5A5B078A"/>
    <w:multiLevelType w:val="singleLevel"/>
    <w:tmpl w:val="5A5B07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26667C1"/>
    <w:multiLevelType w:val="multilevel"/>
    <w:tmpl w:val="726667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74D7801D"/>
    <w:multiLevelType w:val="multilevel"/>
    <w:tmpl w:val="74D780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阿特丽斯耸耸肩">
    <w15:presenceInfo w15:providerId="WPS Office" w15:userId="37612111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trackRevisions w:val="1"/>
  <w:documentProtection w:enforcement="0"/>
  <w:defaultTabStop w:val="42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0MDVhNThmNWI1MmI2M2M0YTk2NWI4MTg3M2U1ZWMifQ=="/>
  </w:docVars>
  <w:rsids>
    <w:rsidRoot w:val="00990DE2"/>
    <w:rsid w:val="00001525"/>
    <w:rsid w:val="0001276F"/>
    <w:rsid w:val="00014870"/>
    <w:rsid w:val="00020CA1"/>
    <w:rsid w:val="00024CC9"/>
    <w:rsid w:val="00025609"/>
    <w:rsid w:val="000279BF"/>
    <w:rsid w:val="00027BD6"/>
    <w:rsid w:val="00034EFA"/>
    <w:rsid w:val="00037A6C"/>
    <w:rsid w:val="0004570C"/>
    <w:rsid w:val="00045EE1"/>
    <w:rsid w:val="00055A70"/>
    <w:rsid w:val="00060EFD"/>
    <w:rsid w:val="00063F88"/>
    <w:rsid w:val="000703A1"/>
    <w:rsid w:val="00076105"/>
    <w:rsid w:val="00077892"/>
    <w:rsid w:val="00083FB5"/>
    <w:rsid w:val="00083FBA"/>
    <w:rsid w:val="00087CE5"/>
    <w:rsid w:val="000A25E8"/>
    <w:rsid w:val="000A4766"/>
    <w:rsid w:val="000A74D1"/>
    <w:rsid w:val="000B0A0B"/>
    <w:rsid w:val="000B105D"/>
    <w:rsid w:val="000B1303"/>
    <w:rsid w:val="000B6AA0"/>
    <w:rsid w:val="000C0E18"/>
    <w:rsid w:val="000C2C9A"/>
    <w:rsid w:val="000C6937"/>
    <w:rsid w:val="000E2E8C"/>
    <w:rsid w:val="000E5679"/>
    <w:rsid w:val="000E7DB4"/>
    <w:rsid w:val="000F3883"/>
    <w:rsid w:val="000F5C27"/>
    <w:rsid w:val="00102494"/>
    <w:rsid w:val="00103EAB"/>
    <w:rsid w:val="00106C16"/>
    <w:rsid w:val="001130BC"/>
    <w:rsid w:val="001212A5"/>
    <w:rsid w:val="00123FF2"/>
    <w:rsid w:val="0012504C"/>
    <w:rsid w:val="001358D9"/>
    <w:rsid w:val="0013676F"/>
    <w:rsid w:val="0013685B"/>
    <w:rsid w:val="00141257"/>
    <w:rsid w:val="001448DE"/>
    <w:rsid w:val="001473B9"/>
    <w:rsid w:val="0015052B"/>
    <w:rsid w:val="00153F1A"/>
    <w:rsid w:val="00163459"/>
    <w:rsid w:val="00165C8B"/>
    <w:rsid w:val="00166246"/>
    <w:rsid w:val="00176A11"/>
    <w:rsid w:val="001832F1"/>
    <w:rsid w:val="00184632"/>
    <w:rsid w:val="00185033"/>
    <w:rsid w:val="00186421"/>
    <w:rsid w:val="00190E93"/>
    <w:rsid w:val="00192847"/>
    <w:rsid w:val="001941EE"/>
    <w:rsid w:val="00194873"/>
    <w:rsid w:val="001A2FBC"/>
    <w:rsid w:val="001A5206"/>
    <w:rsid w:val="001A5A19"/>
    <w:rsid w:val="001A7949"/>
    <w:rsid w:val="001A7BFA"/>
    <w:rsid w:val="001A7CA1"/>
    <w:rsid w:val="001B628D"/>
    <w:rsid w:val="001B6D96"/>
    <w:rsid w:val="001C1F02"/>
    <w:rsid w:val="001C2BD5"/>
    <w:rsid w:val="001C2DB1"/>
    <w:rsid w:val="001C5B3F"/>
    <w:rsid w:val="001C5C5A"/>
    <w:rsid w:val="001C6075"/>
    <w:rsid w:val="001D0ADE"/>
    <w:rsid w:val="001D445B"/>
    <w:rsid w:val="001D50B9"/>
    <w:rsid w:val="001D66E0"/>
    <w:rsid w:val="001D7740"/>
    <w:rsid w:val="001E257F"/>
    <w:rsid w:val="001E28B8"/>
    <w:rsid w:val="001F1DB5"/>
    <w:rsid w:val="001F3B29"/>
    <w:rsid w:val="0020230B"/>
    <w:rsid w:val="00204DE9"/>
    <w:rsid w:val="00207CFE"/>
    <w:rsid w:val="0021165F"/>
    <w:rsid w:val="00212C6F"/>
    <w:rsid w:val="002147CD"/>
    <w:rsid w:val="00215746"/>
    <w:rsid w:val="00226612"/>
    <w:rsid w:val="00233291"/>
    <w:rsid w:val="00246CC3"/>
    <w:rsid w:val="002535FB"/>
    <w:rsid w:val="00253E00"/>
    <w:rsid w:val="00260196"/>
    <w:rsid w:val="002611EB"/>
    <w:rsid w:val="00270C2B"/>
    <w:rsid w:val="00282E21"/>
    <w:rsid w:val="0028454E"/>
    <w:rsid w:val="00284E9B"/>
    <w:rsid w:val="00287E79"/>
    <w:rsid w:val="0029188E"/>
    <w:rsid w:val="002A59BE"/>
    <w:rsid w:val="002B0AF4"/>
    <w:rsid w:val="002B68D9"/>
    <w:rsid w:val="002B6AE8"/>
    <w:rsid w:val="002C5B69"/>
    <w:rsid w:val="002C7E32"/>
    <w:rsid w:val="002D0A17"/>
    <w:rsid w:val="002D2AFB"/>
    <w:rsid w:val="002D3196"/>
    <w:rsid w:val="002E09FA"/>
    <w:rsid w:val="002E10E8"/>
    <w:rsid w:val="002F1A53"/>
    <w:rsid w:val="002F2429"/>
    <w:rsid w:val="002F2F60"/>
    <w:rsid w:val="002F4FCE"/>
    <w:rsid w:val="002F5016"/>
    <w:rsid w:val="003041FF"/>
    <w:rsid w:val="00304482"/>
    <w:rsid w:val="00307D7D"/>
    <w:rsid w:val="00311CF9"/>
    <w:rsid w:val="00312DDD"/>
    <w:rsid w:val="00314993"/>
    <w:rsid w:val="00331735"/>
    <w:rsid w:val="00332994"/>
    <w:rsid w:val="00335F37"/>
    <w:rsid w:val="003369E0"/>
    <w:rsid w:val="00340F36"/>
    <w:rsid w:val="00341C16"/>
    <w:rsid w:val="003424C0"/>
    <w:rsid w:val="00346DD6"/>
    <w:rsid w:val="00350BF7"/>
    <w:rsid w:val="00352BF3"/>
    <w:rsid w:val="003567BF"/>
    <w:rsid w:val="00356C06"/>
    <w:rsid w:val="003622F7"/>
    <w:rsid w:val="00367CD7"/>
    <w:rsid w:val="003737D4"/>
    <w:rsid w:val="00374FAC"/>
    <w:rsid w:val="00375F47"/>
    <w:rsid w:val="00384885"/>
    <w:rsid w:val="00384FC7"/>
    <w:rsid w:val="0038617C"/>
    <w:rsid w:val="00386864"/>
    <w:rsid w:val="00387143"/>
    <w:rsid w:val="00393DA9"/>
    <w:rsid w:val="003968C3"/>
    <w:rsid w:val="003A4C29"/>
    <w:rsid w:val="003A5DDD"/>
    <w:rsid w:val="003A7176"/>
    <w:rsid w:val="003B1AC8"/>
    <w:rsid w:val="003B3F8A"/>
    <w:rsid w:val="003B4C8F"/>
    <w:rsid w:val="003C09BE"/>
    <w:rsid w:val="003C5058"/>
    <w:rsid w:val="003D1A82"/>
    <w:rsid w:val="003D1BF5"/>
    <w:rsid w:val="003D51F0"/>
    <w:rsid w:val="003D6229"/>
    <w:rsid w:val="003E0290"/>
    <w:rsid w:val="003E3813"/>
    <w:rsid w:val="003E3FFC"/>
    <w:rsid w:val="003E4116"/>
    <w:rsid w:val="003E4FD3"/>
    <w:rsid w:val="003E538E"/>
    <w:rsid w:val="003E7E0D"/>
    <w:rsid w:val="003F08CE"/>
    <w:rsid w:val="003F1014"/>
    <w:rsid w:val="003F2211"/>
    <w:rsid w:val="003F45E5"/>
    <w:rsid w:val="003F72CC"/>
    <w:rsid w:val="004012D9"/>
    <w:rsid w:val="0041159C"/>
    <w:rsid w:val="0041430A"/>
    <w:rsid w:val="00416F28"/>
    <w:rsid w:val="004174EC"/>
    <w:rsid w:val="00417AC4"/>
    <w:rsid w:val="00423DA7"/>
    <w:rsid w:val="00425505"/>
    <w:rsid w:val="0043013D"/>
    <w:rsid w:val="00431B03"/>
    <w:rsid w:val="00432D7A"/>
    <w:rsid w:val="004355D1"/>
    <w:rsid w:val="0044278C"/>
    <w:rsid w:val="00447E59"/>
    <w:rsid w:val="00450744"/>
    <w:rsid w:val="00450F03"/>
    <w:rsid w:val="004517CB"/>
    <w:rsid w:val="00453B6F"/>
    <w:rsid w:val="004566AA"/>
    <w:rsid w:val="0045682B"/>
    <w:rsid w:val="004602F9"/>
    <w:rsid w:val="00461219"/>
    <w:rsid w:val="004631C9"/>
    <w:rsid w:val="004660C2"/>
    <w:rsid w:val="0046625B"/>
    <w:rsid w:val="004666BB"/>
    <w:rsid w:val="004703BD"/>
    <w:rsid w:val="00475670"/>
    <w:rsid w:val="004777AD"/>
    <w:rsid w:val="004834D7"/>
    <w:rsid w:val="0048595A"/>
    <w:rsid w:val="00485A3E"/>
    <w:rsid w:val="00487183"/>
    <w:rsid w:val="00492846"/>
    <w:rsid w:val="00494560"/>
    <w:rsid w:val="00494BC2"/>
    <w:rsid w:val="004A07A9"/>
    <w:rsid w:val="004A0B03"/>
    <w:rsid w:val="004A28D6"/>
    <w:rsid w:val="004A3065"/>
    <w:rsid w:val="004A398A"/>
    <w:rsid w:val="004A59DC"/>
    <w:rsid w:val="004B1527"/>
    <w:rsid w:val="004B67A8"/>
    <w:rsid w:val="004C49DD"/>
    <w:rsid w:val="004D0A29"/>
    <w:rsid w:val="004D17FF"/>
    <w:rsid w:val="004D1A0D"/>
    <w:rsid w:val="004D2FE3"/>
    <w:rsid w:val="004D4AA9"/>
    <w:rsid w:val="004D728F"/>
    <w:rsid w:val="004D7ACC"/>
    <w:rsid w:val="004F1ACF"/>
    <w:rsid w:val="004F448F"/>
    <w:rsid w:val="005005F4"/>
    <w:rsid w:val="0050368F"/>
    <w:rsid w:val="00504AF3"/>
    <w:rsid w:val="00505D4E"/>
    <w:rsid w:val="005079F9"/>
    <w:rsid w:val="00512886"/>
    <w:rsid w:val="005159DE"/>
    <w:rsid w:val="00523AEB"/>
    <w:rsid w:val="00536D05"/>
    <w:rsid w:val="0054031E"/>
    <w:rsid w:val="005404C5"/>
    <w:rsid w:val="00544931"/>
    <w:rsid w:val="00550A74"/>
    <w:rsid w:val="00550B1F"/>
    <w:rsid w:val="00554F3A"/>
    <w:rsid w:val="00556FC3"/>
    <w:rsid w:val="005579FF"/>
    <w:rsid w:val="005610BF"/>
    <w:rsid w:val="005674CA"/>
    <w:rsid w:val="00572103"/>
    <w:rsid w:val="0057723F"/>
    <w:rsid w:val="00577B47"/>
    <w:rsid w:val="005810EC"/>
    <w:rsid w:val="00584383"/>
    <w:rsid w:val="0058472A"/>
    <w:rsid w:val="00585473"/>
    <w:rsid w:val="0058606F"/>
    <w:rsid w:val="00593D6F"/>
    <w:rsid w:val="00594222"/>
    <w:rsid w:val="0059582D"/>
    <w:rsid w:val="00596E2B"/>
    <w:rsid w:val="005971ED"/>
    <w:rsid w:val="005A3137"/>
    <w:rsid w:val="005B288F"/>
    <w:rsid w:val="005B78F9"/>
    <w:rsid w:val="005C0092"/>
    <w:rsid w:val="005C206F"/>
    <w:rsid w:val="005C76C4"/>
    <w:rsid w:val="005D3B7A"/>
    <w:rsid w:val="005D5848"/>
    <w:rsid w:val="005E5682"/>
    <w:rsid w:val="005E6254"/>
    <w:rsid w:val="005F0232"/>
    <w:rsid w:val="005F36F0"/>
    <w:rsid w:val="005F3E9A"/>
    <w:rsid w:val="005F5EEF"/>
    <w:rsid w:val="005F6438"/>
    <w:rsid w:val="00600D79"/>
    <w:rsid w:val="006051DB"/>
    <w:rsid w:val="006079A0"/>
    <w:rsid w:val="00607EAB"/>
    <w:rsid w:val="00612406"/>
    <w:rsid w:val="0061578B"/>
    <w:rsid w:val="00615C07"/>
    <w:rsid w:val="00624010"/>
    <w:rsid w:val="006249FF"/>
    <w:rsid w:val="00626FEE"/>
    <w:rsid w:val="00634F81"/>
    <w:rsid w:val="00637364"/>
    <w:rsid w:val="00640BE3"/>
    <w:rsid w:val="00647CD8"/>
    <w:rsid w:val="00654522"/>
    <w:rsid w:val="00654E70"/>
    <w:rsid w:val="006607F3"/>
    <w:rsid w:val="00661EA5"/>
    <w:rsid w:val="00667344"/>
    <w:rsid w:val="00667ABF"/>
    <w:rsid w:val="0067032F"/>
    <w:rsid w:val="006862BF"/>
    <w:rsid w:val="00694143"/>
    <w:rsid w:val="00696F25"/>
    <w:rsid w:val="006A5551"/>
    <w:rsid w:val="006A5D3B"/>
    <w:rsid w:val="006A6052"/>
    <w:rsid w:val="006B1D2E"/>
    <w:rsid w:val="006B37C2"/>
    <w:rsid w:val="006C4871"/>
    <w:rsid w:val="006C5BB4"/>
    <w:rsid w:val="006D480A"/>
    <w:rsid w:val="006D4DE2"/>
    <w:rsid w:val="006D4E4F"/>
    <w:rsid w:val="006D7AB1"/>
    <w:rsid w:val="006E4A16"/>
    <w:rsid w:val="006E76E3"/>
    <w:rsid w:val="00702749"/>
    <w:rsid w:val="0070317A"/>
    <w:rsid w:val="00705C7F"/>
    <w:rsid w:val="00706EF8"/>
    <w:rsid w:val="00707F18"/>
    <w:rsid w:val="00717E6F"/>
    <w:rsid w:val="007221F0"/>
    <w:rsid w:val="00722F48"/>
    <w:rsid w:val="00726CCF"/>
    <w:rsid w:val="00732EA9"/>
    <w:rsid w:val="007359B3"/>
    <w:rsid w:val="00736584"/>
    <w:rsid w:val="00736883"/>
    <w:rsid w:val="00741365"/>
    <w:rsid w:val="00742D4C"/>
    <w:rsid w:val="0074665A"/>
    <w:rsid w:val="007527DF"/>
    <w:rsid w:val="00752B3D"/>
    <w:rsid w:val="00753894"/>
    <w:rsid w:val="0076099E"/>
    <w:rsid w:val="00765308"/>
    <w:rsid w:val="00772FB9"/>
    <w:rsid w:val="007741C8"/>
    <w:rsid w:val="0077550A"/>
    <w:rsid w:val="007927C8"/>
    <w:rsid w:val="00792E5C"/>
    <w:rsid w:val="00796B6F"/>
    <w:rsid w:val="00797815"/>
    <w:rsid w:val="007A3EB5"/>
    <w:rsid w:val="007B10D4"/>
    <w:rsid w:val="007B584C"/>
    <w:rsid w:val="007B79BD"/>
    <w:rsid w:val="007C3362"/>
    <w:rsid w:val="007C7246"/>
    <w:rsid w:val="007D1C9A"/>
    <w:rsid w:val="007D4301"/>
    <w:rsid w:val="007D44CA"/>
    <w:rsid w:val="007E13A2"/>
    <w:rsid w:val="007E2225"/>
    <w:rsid w:val="007E2D3A"/>
    <w:rsid w:val="007E3386"/>
    <w:rsid w:val="007E427D"/>
    <w:rsid w:val="007E7782"/>
    <w:rsid w:val="007F25F7"/>
    <w:rsid w:val="007F5565"/>
    <w:rsid w:val="007F6D42"/>
    <w:rsid w:val="00800AE5"/>
    <w:rsid w:val="00801C17"/>
    <w:rsid w:val="008052FC"/>
    <w:rsid w:val="0080768B"/>
    <w:rsid w:val="008110FF"/>
    <w:rsid w:val="00812494"/>
    <w:rsid w:val="008161D5"/>
    <w:rsid w:val="008200EC"/>
    <w:rsid w:val="00821B0F"/>
    <w:rsid w:val="00821C4B"/>
    <w:rsid w:val="00824832"/>
    <w:rsid w:val="00826701"/>
    <w:rsid w:val="00842DC1"/>
    <w:rsid w:val="008469A7"/>
    <w:rsid w:val="00850989"/>
    <w:rsid w:val="0085295A"/>
    <w:rsid w:val="008603C2"/>
    <w:rsid w:val="008605D7"/>
    <w:rsid w:val="0086422D"/>
    <w:rsid w:val="00865FD7"/>
    <w:rsid w:val="00867183"/>
    <w:rsid w:val="00870B6B"/>
    <w:rsid w:val="0087324D"/>
    <w:rsid w:val="00873763"/>
    <w:rsid w:val="008838D5"/>
    <w:rsid w:val="008872F5"/>
    <w:rsid w:val="00891457"/>
    <w:rsid w:val="0089204F"/>
    <w:rsid w:val="008936C2"/>
    <w:rsid w:val="008A2238"/>
    <w:rsid w:val="008A44CA"/>
    <w:rsid w:val="008A6DFB"/>
    <w:rsid w:val="008B1E0F"/>
    <w:rsid w:val="008B4370"/>
    <w:rsid w:val="008C6921"/>
    <w:rsid w:val="008C70D5"/>
    <w:rsid w:val="008D6577"/>
    <w:rsid w:val="008E5D63"/>
    <w:rsid w:val="009007A1"/>
    <w:rsid w:val="009067F9"/>
    <w:rsid w:val="00907F81"/>
    <w:rsid w:val="00911351"/>
    <w:rsid w:val="00911C87"/>
    <w:rsid w:val="00917503"/>
    <w:rsid w:val="00920D70"/>
    <w:rsid w:val="00927F2A"/>
    <w:rsid w:val="009308CC"/>
    <w:rsid w:val="009316C1"/>
    <w:rsid w:val="00934D8F"/>
    <w:rsid w:val="00942194"/>
    <w:rsid w:val="00942DEA"/>
    <w:rsid w:val="00945B2B"/>
    <w:rsid w:val="009479F4"/>
    <w:rsid w:val="0095524D"/>
    <w:rsid w:val="0095736A"/>
    <w:rsid w:val="009573B8"/>
    <w:rsid w:val="0095776B"/>
    <w:rsid w:val="00965444"/>
    <w:rsid w:val="00965507"/>
    <w:rsid w:val="00966111"/>
    <w:rsid w:val="00971F99"/>
    <w:rsid w:val="009754D0"/>
    <w:rsid w:val="009759D7"/>
    <w:rsid w:val="009761C7"/>
    <w:rsid w:val="00983BC7"/>
    <w:rsid w:val="00983E41"/>
    <w:rsid w:val="00990DE2"/>
    <w:rsid w:val="009935DD"/>
    <w:rsid w:val="009B2D89"/>
    <w:rsid w:val="009B5F4B"/>
    <w:rsid w:val="009C0DFD"/>
    <w:rsid w:val="009C5665"/>
    <w:rsid w:val="009C57FD"/>
    <w:rsid w:val="009D4D7E"/>
    <w:rsid w:val="009D51BC"/>
    <w:rsid w:val="009D7D85"/>
    <w:rsid w:val="009E1289"/>
    <w:rsid w:val="009E3FB4"/>
    <w:rsid w:val="009F18DA"/>
    <w:rsid w:val="009F24E3"/>
    <w:rsid w:val="009F31CD"/>
    <w:rsid w:val="009F372A"/>
    <w:rsid w:val="009F4EF5"/>
    <w:rsid w:val="009F5127"/>
    <w:rsid w:val="00A009BA"/>
    <w:rsid w:val="00A02D48"/>
    <w:rsid w:val="00A1032B"/>
    <w:rsid w:val="00A112D4"/>
    <w:rsid w:val="00A12273"/>
    <w:rsid w:val="00A1431F"/>
    <w:rsid w:val="00A16264"/>
    <w:rsid w:val="00A17846"/>
    <w:rsid w:val="00A20CF4"/>
    <w:rsid w:val="00A2110E"/>
    <w:rsid w:val="00A27853"/>
    <w:rsid w:val="00A3060A"/>
    <w:rsid w:val="00A40B2A"/>
    <w:rsid w:val="00A41B83"/>
    <w:rsid w:val="00A44AA1"/>
    <w:rsid w:val="00A4519F"/>
    <w:rsid w:val="00A47699"/>
    <w:rsid w:val="00A51F1F"/>
    <w:rsid w:val="00A55211"/>
    <w:rsid w:val="00A610B3"/>
    <w:rsid w:val="00A621E1"/>
    <w:rsid w:val="00A6508E"/>
    <w:rsid w:val="00A71C15"/>
    <w:rsid w:val="00A74E5D"/>
    <w:rsid w:val="00A814FC"/>
    <w:rsid w:val="00A821E3"/>
    <w:rsid w:val="00A86AB1"/>
    <w:rsid w:val="00A87450"/>
    <w:rsid w:val="00A93CBF"/>
    <w:rsid w:val="00A96FBA"/>
    <w:rsid w:val="00AA1168"/>
    <w:rsid w:val="00AA156D"/>
    <w:rsid w:val="00AA4435"/>
    <w:rsid w:val="00AA64DE"/>
    <w:rsid w:val="00AB1CA2"/>
    <w:rsid w:val="00AB690D"/>
    <w:rsid w:val="00AB6A69"/>
    <w:rsid w:val="00AB7086"/>
    <w:rsid w:val="00AB72A1"/>
    <w:rsid w:val="00AC2A68"/>
    <w:rsid w:val="00AC58BD"/>
    <w:rsid w:val="00AD3023"/>
    <w:rsid w:val="00AD49B8"/>
    <w:rsid w:val="00AD7424"/>
    <w:rsid w:val="00AE0F7C"/>
    <w:rsid w:val="00AE1BE9"/>
    <w:rsid w:val="00AE38BF"/>
    <w:rsid w:val="00AF18D9"/>
    <w:rsid w:val="00AF2D0F"/>
    <w:rsid w:val="00AF53A8"/>
    <w:rsid w:val="00AF7D9B"/>
    <w:rsid w:val="00B0020F"/>
    <w:rsid w:val="00B0142C"/>
    <w:rsid w:val="00B04D65"/>
    <w:rsid w:val="00B05DBD"/>
    <w:rsid w:val="00B1026A"/>
    <w:rsid w:val="00B11D1B"/>
    <w:rsid w:val="00B1539F"/>
    <w:rsid w:val="00B23DFF"/>
    <w:rsid w:val="00B24105"/>
    <w:rsid w:val="00B319DA"/>
    <w:rsid w:val="00B32190"/>
    <w:rsid w:val="00B32294"/>
    <w:rsid w:val="00B329D6"/>
    <w:rsid w:val="00B4350A"/>
    <w:rsid w:val="00B52E72"/>
    <w:rsid w:val="00B533F1"/>
    <w:rsid w:val="00B6064F"/>
    <w:rsid w:val="00B62E3E"/>
    <w:rsid w:val="00B63A39"/>
    <w:rsid w:val="00B66948"/>
    <w:rsid w:val="00B734DC"/>
    <w:rsid w:val="00B745D0"/>
    <w:rsid w:val="00B760EB"/>
    <w:rsid w:val="00B77546"/>
    <w:rsid w:val="00B843FB"/>
    <w:rsid w:val="00B8586C"/>
    <w:rsid w:val="00B900AF"/>
    <w:rsid w:val="00B907A3"/>
    <w:rsid w:val="00B95A17"/>
    <w:rsid w:val="00BA5EA3"/>
    <w:rsid w:val="00BB4F7E"/>
    <w:rsid w:val="00BB5A8D"/>
    <w:rsid w:val="00BC6C80"/>
    <w:rsid w:val="00BC6E98"/>
    <w:rsid w:val="00BD0A1F"/>
    <w:rsid w:val="00BE6000"/>
    <w:rsid w:val="00BF2198"/>
    <w:rsid w:val="00BF3353"/>
    <w:rsid w:val="00BF381D"/>
    <w:rsid w:val="00BF44B7"/>
    <w:rsid w:val="00BF7BAC"/>
    <w:rsid w:val="00C000C7"/>
    <w:rsid w:val="00C02FB2"/>
    <w:rsid w:val="00C04E99"/>
    <w:rsid w:val="00C05258"/>
    <w:rsid w:val="00C109C6"/>
    <w:rsid w:val="00C14CC3"/>
    <w:rsid w:val="00C270E5"/>
    <w:rsid w:val="00C279D2"/>
    <w:rsid w:val="00C318DD"/>
    <w:rsid w:val="00C3379B"/>
    <w:rsid w:val="00C352A1"/>
    <w:rsid w:val="00C40B20"/>
    <w:rsid w:val="00C42C23"/>
    <w:rsid w:val="00C45524"/>
    <w:rsid w:val="00C45EB4"/>
    <w:rsid w:val="00C45EE5"/>
    <w:rsid w:val="00C47197"/>
    <w:rsid w:val="00C47A72"/>
    <w:rsid w:val="00C543E6"/>
    <w:rsid w:val="00C56BEE"/>
    <w:rsid w:val="00C57811"/>
    <w:rsid w:val="00C62396"/>
    <w:rsid w:val="00C6411E"/>
    <w:rsid w:val="00C64A8B"/>
    <w:rsid w:val="00C72F5B"/>
    <w:rsid w:val="00C752A5"/>
    <w:rsid w:val="00C8125B"/>
    <w:rsid w:val="00C94154"/>
    <w:rsid w:val="00C96490"/>
    <w:rsid w:val="00C97B22"/>
    <w:rsid w:val="00CA06DA"/>
    <w:rsid w:val="00CA1596"/>
    <w:rsid w:val="00CA1B1D"/>
    <w:rsid w:val="00CA7B28"/>
    <w:rsid w:val="00CB4878"/>
    <w:rsid w:val="00CC1E1A"/>
    <w:rsid w:val="00CC3073"/>
    <w:rsid w:val="00CC62B9"/>
    <w:rsid w:val="00CD01B0"/>
    <w:rsid w:val="00CD5DD5"/>
    <w:rsid w:val="00CD7AB6"/>
    <w:rsid w:val="00CE0BA4"/>
    <w:rsid w:val="00CE1087"/>
    <w:rsid w:val="00CE2499"/>
    <w:rsid w:val="00CE2A87"/>
    <w:rsid w:val="00CE3556"/>
    <w:rsid w:val="00CE35A5"/>
    <w:rsid w:val="00CE389E"/>
    <w:rsid w:val="00CE7A2C"/>
    <w:rsid w:val="00CF037C"/>
    <w:rsid w:val="00CF2AFC"/>
    <w:rsid w:val="00CF3145"/>
    <w:rsid w:val="00D00360"/>
    <w:rsid w:val="00D009A2"/>
    <w:rsid w:val="00D00ACC"/>
    <w:rsid w:val="00D01BE6"/>
    <w:rsid w:val="00D01CBB"/>
    <w:rsid w:val="00D02254"/>
    <w:rsid w:val="00D06B1A"/>
    <w:rsid w:val="00D10894"/>
    <w:rsid w:val="00D11C75"/>
    <w:rsid w:val="00D11CCB"/>
    <w:rsid w:val="00D14876"/>
    <w:rsid w:val="00D1792F"/>
    <w:rsid w:val="00D17A96"/>
    <w:rsid w:val="00D25A17"/>
    <w:rsid w:val="00D26CD4"/>
    <w:rsid w:val="00D31FDE"/>
    <w:rsid w:val="00D32C20"/>
    <w:rsid w:val="00D37728"/>
    <w:rsid w:val="00D40598"/>
    <w:rsid w:val="00D447A8"/>
    <w:rsid w:val="00D45153"/>
    <w:rsid w:val="00D53CE5"/>
    <w:rsid w:val="00D56F00"/>
    <w:rsid w:val="00D61D9C"/>
    <w:rsid w:val="00D76873"/>
    <w:rsid w:val="00D76915"/>
    <w:rsid w:val="00D81228"/>
    <w:rsid w:val="00D82CB2"/>
    <w:rsid w:val="00D86ACE"/>
    <w:rsid w:val="00D93231"/>
    <w:rsid w:val="00D940E7"/>
    <w:rsid w:val="00D94E85"/>
    <w:rsid w:val="00D95E61"/>
    <w:rsid w:val="00DA242D"/>
    <w:rsid w:val="00DA6F5A"/>
    <w:rsid w:val="00DB492F"/>
    <w:rsid w:val="00DB531C"/>
    <w:rsid w:val="00DB54A9"/>
    <w:rsid w:val="00DB7DB1"/>
    <w:rsid w:val="00DC0AB6"/>
    <w:rsid w:val="00DC150E"/>
    <w:rsid w:val="00DC2848"/>
    <w:rsid w:val="00DC538C"/>
    <w:rsid w:val="00DD10A0"/>
    <w:rsid w:val="00DD5CFC"/>
    <w:rsid w:val="00DD64F1"/>
    <w:rsid w:val="00DD7985"/>
    <w:rsid w:val="00DE1D0A"/>
    <w:rsid w:val="00DE3C79"/>
    <w:rsid w:val="00DF2FAC"/>
    <w:rsid w:val="00DF303C"/>
    <w:rsid w:val="00DF7B98"/>
    <w:rsid w:val="00E0036E"/>
    <w:rsid w:val="00E00A38"/>
    <w:rsid w:val="00E02C17"/>
    <w:rsid w:val="00E06863"/>
    <w:rsid w:val="00E06BE3"/>
    <w:rsid w:val="00E06F94"/>
    <w:rsid w:val="00E06F9D"/>
    <w:rsid w:val="00E0758F"/>
    <w:rsid w:val="00E1304E"/>
    <w:rsid w:val="00E13259"/>
    <w:rsid w:val="00E14CC9"/>
    <w:rsid w:val="00E16ABC"/>
    <w:rsid w:val="00E24398"/>
    <w:rsid w:val="00E244D9"/>
    <w:rsid w:val="00E339F9"/>
    <w:rsid w:val="00E41A3E"/>
    <w:rsid w:val="00E41A44"/>
    <w:rsid w:val="00E44D9B"/>
    <w:rsid w:val="00E47253"/>
    <w:rsid w:val="00E5741F"/>
    <w:rsid w:val="00E60CB0"/>
    <w:rsid w:val="00E65910"/>
    <w:rsid w:val="00E65F7E"/>
    <w:rsid w:val="00E66190"/>
    <w:rsid w:val="00E70FAF"/>
    <w:rsid w:val="00E74A69"/>
    <w:rsid w:val="00E82C12"/>
    <w:rsid w:val="00E85A48"/>
    <w:rsid w:val="00E8609C"/>
    <w:rsid w:val="00E93154"/>
    <w:rsid w:val="00E96471"/>
    <w:rsid w:val="00EA0C72"/>
    <w:rsid w:val="00EA191A"/>
    <w:rsid w:val="00EA3985"/>
    <w:rsid w:val="00EB16AB"/>
    <w:rsid w:val="00EB3350"/>
    <w:rsid w:val="00EB35FD"/>
    <w:rsid w:val="00EF469F"/>
    <w:rsid w:val="00EF74DB"/>
    <w:rsid w:val="00F0668B"/>
    <w:rsid w:val="00F15DC0"/>
    <w:rsid w:val="00F21851"/>
    <w:rsid w:val="00F2262E"/>
    <w:rsid w:val="00F2348A"/>
    <w:rsid w:val="00F32558"/>
    <w:rsid w:val="00F36948"/>
    <w:rsid w:val="00F47C5A"/>
    <w:rsid w:val="00F53A38"/>
    <w:rsid w:val="00F62BCA"/>
    <w:rsid w:val="00F66CDA"/>
    <w:rsid w:val="00F75755"/>
    <w:rsid w:val="00F75A98"/>
    <w:rsid w:val="00F75D60"/>
    <w:rsid w:val="00F90B32"/>
    <w:rsid w:val="00FA42DD"/>
    <w:rsid w:val="00FA4BB0"/>
    <w:rsid w:val="00FA5D60"/>
    <w:rsid w:val="00FA606B"/>
    <w:rsid w:val="00FB03A1"/>
    <w:rsid w:val="00FB0800"/>
    <w:rsid w:val="00FB1E03"/>
    <w:rsid w:val="00FB5920"/>
    <w:rsid w:val="00FB678F"/>
    <w:rsid w:val="00FC0C18"/>
    <w:rsid w:val="00FC1F6C"/>
    <w:rsid w:val="00FC2FCF"/>
    <w:rsid w:val="00FC545A"/>
    <w:rsid w:val="00FC601E"/>
    <w:rsid w:val="00FC67DD"/>
    <w:rsid w:val="00FC735B"/>
    <w:rsid w:val="00FD1BDC"/>
    <w:rsid w:val="00FD6128"/>
    <w:rsid w:val="00FD6DFC"/>
    <w:rsid w:val="00FF2DDC"/>
    <w:rsid w:val="00FF4EAE"/>
    <w:rsid w:val="00FF4EB0"/>
    <w:rsid w:val="1AD613F2"/>
    <w:rsid w:val="1CF51688"/>
    <w:rsid w:val="1E9905C4"/>
    <w:rsid w:val="44832E7A"/>
    <w:rsid w:val="448E1267"/>
    <w:rsid w:val="4A570604"/>
    <w:rsid w:val="76316441"/>
    <w:rsid w:val="7CD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5"/>
    <w:semiHidden/>
    <w:uiPriority w:val="0"/>
    <w:pPr>
      <w:jc w:val="left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7">
    <w:name w:val="Normal (Web)"/>
    <w:basedOn w:val="1"/>
    <w:unhideWhenUsed/>
    <w:qFormat/>
    <w:uiPriority w:val="99"/>
    <w:pPr>
      <w:widowControl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semiHidden/>
    <w:uiPriority w:val="0"/>
    <w:rPr>
      <w:b/>
      <w:bCs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qFormat/>
    <w:uiPriority w:val="0"/>
    <w:rPr>
      <w:color w:val="0000FF"/>
      <w:u w:val="single"/>
    </w:rPr>
  </w:style>
  <w:style w:type="character" w:styleId="14">
    <w:name w:val="annotation reference"/>
    <w:semiHidden/>
    <w:qFormat/>
    <w:uiPriority w:val="99"/>
    <w:rPr>
      <w:sz w:val="21"/>
      <w:szCs w:val="21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Book Antiqua" w:hAnsi="Book Antiqua" w:eastAsia="宋体" w:cs="Book Antiqua"/>
      <w:color w:val="000000"/>
      <w:sz w:val="24"/>
      <w:szCs w:val="24"/>
      <w:lang w:val="en-US" w:eastAsia="zh-CN" w:bidi="ar-SA"/>
    </w:rPr>
  </w:style>
  <w:style w:type="character" w:customStyle="1" w:styleId="16">
    <w:name w:val="页眉 字符"/>
    <w:link w:val="6"/>
    <w:autoRedefine/>
    <w:qFormat/>
    <w:uiPriority w:val="0"/>
    <w:rPr>
      <w:kern w:val="2"/>
      <w:sz w:val="18"/>
      <w:szCs w:val="18"/>
    </w:rPr>
  </w:style>
  <w:style w:type="character" w:customStyle="1" w:styleId="17">
    <w:name w:val="页脚 字符"/>
    <w:link w:val="5"/>
    <w:uiPriority w:val="99"/>
    <w:rPr>
      <w:kern w:val="2"/>
      <w:sz w:val="18"/>
      <w:szCs w:val="18"/>
    </w:rPr>
  </w:style>
  <w:style w:type="character" w:customStyle="1" w:styleId="18">
    <w:name w:val="trans"/>
    <w:basedOn w:val="11"/>
    <w:qFormat/>
    <w:uiPriority w:val="0"/>
  </w:style>
  <w:style w:type="character" w:customStyle="1" w:styleId="19">
    <w:name w:val="highlight"/>
    <w:qFormat/>
    <w:uiPriority w:val="0"/>
  </w:style>
  <w:style w:type="paragraph" w:customStyle="1" w:styleId="20">
    <w:name w:val="ordinary-output target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1">
    <w:name w:val="high-light-bg4"/>
    <w:basedOn w:val="11"/>
    <w:qFormat/>
    <w:uiPriority w:val="0"/>
  </w:style>
  <w:style w:type="character" w:customStyle="1" w:styleId="22">
    <w:name w:val="标题 3 字符"/>
    <w:basedOn w:val="11"/>
    <w:link w:val="2"/>
    <w:qFormat/>
    <w:uiPriority w:val="9"/>
    <w:rPr>
      <w:rFonts w:ascii="Calibri" w:hAnsi="Calibri"/>
      <w:b/>
      <w:bCs/>
      <w:kern w:val="2"/>
      <w:sz w:val="32"/>
      <w:szCs w:val="32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customStyle="1" w:styleId="24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5">
    <w:name w:val="批注文字 字符"/>
    <w:basedOn w:val="11"/>
    <w:link w:val="3"/>
    <w:semiHidden/>
    <w:qFormat/>
    <w:uiPriority w:val="0"/>
    <w:rPr>
      <w:kern w:val="2"/>
      <w:sz w:val="21"/>
      <w:szCs w:val="24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EF229-627A-A44F-8976-8391EAFCC9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1</Pages>
  <Words>205</Words>
  <Characters>1171</Characters>
  <Lines>9</Lines>
  <Paragraphs>2</Paragraphs>
  <TotalTime>5</TotalTime>
  <ScaleCrop>false</ScaleCrop>
  <LinksUpToDate>false</LinksUpToDate>
  <CharactersWithSpaces>1374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2018-08-17T02:08:00Z</dcterms:created>
  <dc:creator>Lenovo User</dc:creator>
  <cp:lastModifiedBy>阿特丽斯耸耸肩</cp:lastModifiedBy>
  <cp:lastPrinted>2018-01-30T03:30:00Z</cp:lastPrinted>
  <dcterms:modified xsi:type="dcterms:W3CDTF">2024-01-03T07:42:58Z</dcterms:modified>
  <dc:title>Renfeng Wang                      Wangrenfeng0@gmail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7ED753E338BF4944850A23083EAE560C_13</vt:lpwstr>
  </property>
</Properties>
</file>